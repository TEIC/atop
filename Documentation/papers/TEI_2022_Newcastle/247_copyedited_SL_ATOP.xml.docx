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ourier New" w:hAnsi="Courier New" w:cs="Courier New"/>
          <w:color w:val="8B26C9"/>
          <w:sz w:val="18"/>
          <w:szCs w:val="18"/>
          <w:highlight w:val="white"/>
          <w14:textFill>
            <w14:solidFill>
              <w14:srgbClr w14:val="8B26C9">
                <w14:alpha w14:val="5000"/>
              </w14:srgbClr>
            </w14:solidFill>
          </w14:textFill>
        </w:rPr>
      </w:pPr>
      <w:bookmarkStart w:id="0" w:name="__DdeLink__5445_884778774"/>
      <w:bookmarkStart w:id="1" w:name="__DdeLink__4447_884778774"/>
      <w:bookmarkStart w:id="2" w:name="__DdeLink__3780_884778774"/>
      <w:bookmarkStart w:id="3" w:name="__DdeLink__3114_884778774"/>
      <w:bookmarkStart w:id="4" w:name="__DdeLink__2449_884778774"/>
      <w:r>
        <w:rPr/>
        <w:drawing>
          <wp:inline distT="0" distB="0" distL="0" distR="0">
            <wp:extent cx="2336165" cy="6311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36165" cy="6311265"/>
                    </a:xfrm>
                    <a:prstGeom prst="rect">
                      <a:avLst/>
                    </a:prstGeom>
                  </pic:spPr>
                </pic:pic>
              </a:graphicData>
            </a:graphic>
          </wp:inline>
        </w:drawing>
      </w:r>
      <w:r>
        <w:rPr/>
        <w:drawing>
          <wp:inline distT="0" distB="0" distL="0" distR="0">
            <wp:extent cx="5943600" cy="45523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52315"/>
                    </a:xfrm>
                    <a:prstGeom prst="rect">
                      <a:avLst/>
                    </a:prstGeom>
                  </pic:spPr>
                </pic:pic>
              </a:graphicData>
            </a:graphic>
          </wp:inline>
        </w:drawing>
      </w:r>
    </w:p>
    <w:p>
      <w:pPr>
        <w:pStyle w:val="Normal"/>
        <w:rPr>
          <w:rFonts w:ascii="Courier New" w:hAnsi="Courier New" w:cs="Courier New"/>
          <w:color w:val="8B26C9"/>
          <w:sz w:val="18"/>
          <w:szCs w:val="18"/>
          <w:highlight w:val="white"/>
          <w14:textFill>
            <w14:solidFill>
              <w14:srgbClr w14:val="8B26C9">
                <w14:alpha w14:val="5000"/>
              </w14:srgbClr>
            </w14:solidFill>
          </w14:textFill>
        </w:rPr>
      </w:pPr>
      <w:r>
        <w:rPr>
          <w:rFonts w:cs="Courier New" w:ascii="Courier New" w:hAnsi="Courier New"/>
          <w:color w:val="8B26C9"/>
          <w:sz w:val="18"/>
          <w:szCs w:val="18"/>
          <w:highlight w:val="white"/>
          <w14:textFill>
            <w14:solidFill>
              <w14:srgbClr w14:val="8B26C9">
                <w14:alpha w14:val="5000"/>
              </w14:srgbClr>
            </w14:solidFill>
          </w14:textFill>
        </w:rPr>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schematypens="http://relaxng.org/ns/structure/1.0"?&gt;</w:t>
      </w:r>
    </w:p>
    <w:p>
      <w:pPr>
        <w:pStyle w:val="Normal"/>
        <w:rPr>
          <w:b/>
          <w:b/>
          <w:bCs/>
        </w:rPr>
      </w:pPr>
      <w:r>
        <w:rPr>
          <w:rFonts w:cs="Courier New" w:ascii="Courier New" w:hAnsi="Courier New"/>
          <w:color w:val="8B26C9"/>
          <w:sz w:val="18"/>
          <w:szCs w:val="18"/>
          <w:highlight w:val="white"/>
          <w14:textFill>
            <w14:solidFill>
              <w14:srgbClr w14:val="8B26C9">
                <w14:alpha w14:val="5000"/>
              </w14:srgbClr>
            </w14:solidFill>
          </w14:textFill>
        </w:rPr>
        <w:t>&lt;?xml-model href="http://www.tei-c.org/release/xml/tei/custom/schema/relaxng/tei_jtei.rng" type="application/xml" schematypens="http://purl.oclc.org/dsdl/schematron"?&gt;</w:t>
      </w:r>
    </w:p>
    <w:p>
      <w:pPr>
        <w:pStyle w:val="Normal"/>
        <w:rPr>
          <w:b/>
          <w:b/>
          <w:bCs/>
          <w:lang w:val="de-DE"/>
        </w:rPr>
      </w:pPr>
      <w:r>
        <w:rPr>
          <w:rFonts w:cs="Courier New" w:ascii="Courier New" w:hAnsi="Courier New"/>
          <w:color w:val="000096"/>
          <w:sz w:val="18"/>
          <w:szCs w:val="18"/>
          <w:highlight w:val="white"/>
          <w:lang w:val="de-DE"/>
          <w14:textFill>
            <w14:solidFill>
              <w14:srgbClr w14:val="000096">
                <w14:alpha w14:val="5000"/>
              </w14:srgbClr>
            </w14:solidFill>
          </w14:textFill>
        </w:rPr>
        <w:t>&lt;TEI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xmlns</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"http://www.tei-c.org/ns/1.0"</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rend</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"jTEI"</w:t>
      </w:r>
      <w:r>
        <w:rPr>
          <w:rFonts w:cs="Courier New" w:ascii="Courier New" w:hAnsi="Courier New"/>
          <w:color w:val="F5844C"/>
          <w:sz w:val="18"/>
          <w:szCs w:val="18"/>
          <w:highlight w:val="white"/>
          <w:lang w:val="de-DE"/>
          <w14:textFill>
            <w14:solidFill>
              <w14:srgbClr w14:val="F5844C">
                <w14:alpha w14:val="5000"/>
              </w14:srgbClr>
            </w14:solidFill>
          </w14:textFill>
        </w:rPr>
        <w:t xml:space="preserve"> xml:lang</w:t>
      </w:r>
      <w:r>
        <w:rPr>
          <w:rFonts w:cs="Courier New" w:ascii="Courier New" w:hAnsi="Courier New"/>
          <w:color w:val="FF8040"/>
          <w:sz w:val="18"/>
          <w:szCs w:val="18"/>
          <w:highlight w:val="white"/>
          <w:lang w:val="de-DE"/>
          <w14:textFill>
            <w14:solidFill>
              <w14:srgbClr w14:val="FF8040">
                <w14:alpha w14:val="5000"/>
              </w14:srgbClr>
            </w14:solidFill>
          </w14:textFill>
        </w:rPr>
        <w:t>=</w:t>
      </w:r>
      <w:r>
        <w:rPr>
          <w:rFonts w:cs="Courier New" w:ascii="Courier New" w:hAnsi="Courier New"/>
          <w:color w:val="993300"/>
          <w:sz w:val="18"/>
          <w:szCs w:val="18"/>
          <w:highlight w:val="white"/>
          <w:lang w:val="de-DE"/>
          <w14:textFill>
            <w14:solidFill>
              <w14:srgbClr w14:val="993300">
                <w14:alpha w14:val="5000"/>
              </w14:srgbClr>
            </w14:solidFill>
          </w14:textFill>
        </w:rPr>
        <w:t>"en"</w:t>
      </w:r>
      <w:r>
        <w:rPr>
          <w:rFonts w:cs="Courier New" w:ascii="Courier New" w:hAnsi="Courier New"/>
          <w:color w:val="000096"/>
          <w:sz w:val="18"/>
          <w:szCs w:val="18"/>
          <w:highlight w:val="white"/>
          <w:lang w:val="de-DE"/>
          <w14:textFill>
            <w14:solidFill>
              <w14:srgbClr w14:val="000096">
                <w14:alpha w14:val="5000"/>
              </w14:srgbClr>
            </w14:solidFill>
          </w14:textFill>
        </w:rPr>
        <w:t>&gt;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"main"</w:t>
      </w:r>
      <w:r>
        <w:rPr>
          <w:rFonts w:cs="Courier New" w:ascii="Courier New" w:hAnsi="Courier New"/>
          <w:color w:val="000096"/>
          <w:sz w:val="18"/>
          <w:szCs w:val="18"/>
          <w:highlight w:val="white"/>
          <w14:textFill>
            <w14:solidFill>
              <w14:srgbClr w14:val="000096">
                <w14:alpha w14:val="5000"/>
              </w14:srgbClr>
            </w14:solidFill>
          </w14:textFill>
        </w:rPr>
        <w:t>&gt;</w:t>
      </w:r>
      <w:r>
        <w:rPr/>
        <w:t>ATOP</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"sub"</w:t>
      </w:r>
      <w:r>
        <w:rPr>
          <w:rFonts w:cs="Courier New" w:ascii="Courier New" w:hAnsi="Courier New"/>
          <w:color w:val="000096"/>
          <w:sz w:val="18"/>
          <w:szCs w:val="18"/>
          <w:highlight w:val="white"/>
          <w14:textFill>
            <w14:solidFill>
              <w14:srgbClr w14:val="000096">
                <w14:alpha w14:val="5000"/>
              </w14:srgbClr>
            </w14:solidFill>
          </w14:textFill>
        </w:rPr>
        <w:t>&gt;</w:t>
      </w:r>
      <w:r>
        <w:rPr/>
        <w:t>Another TEI ODD Processor</w:t>
      </w:r>
      <w:r>
        <w:rPr>
          <w:rFonts w:cs="Courier New" w:ascii="Courier New" w:hAnsi="Courier New"/>
          <w:color w:val="000096"/>
          <w:sz w:val="18"/>
          <w:szCs w:val="18"/>
          <w:highlight w:val="white"/>
          <w14:textFill>
            <w14:solidFill>
              <w14:srgbClr w14:val="000096">
                <w14:alpha w14:val="5000"/>
              </w14:srgbClr>
            </w14:solidFill>
          </w14:textFill>
        </w:rPr>
        <w:t>&lt;/title&gt;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Syd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Bauman</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Senior XML programmer/analyst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Northeastern University Digital Scholarship Group</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s.bauman@northeastern.edu</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Martin</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Holmes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Programmer/</w:t>
      </w:r>
      <w:del w:id="0" w:author="Unknown Author" w:date="2024-04-17T08:31:27Z">
        <w:r>
          <w:rPr/>
          <w:delText>consultant</w:delText>
        </w:r>
      </w:del>
      <w:ins w:id="1" w:author="Unknown Author" w:date="2024-04-17T08:31:27Z">
        <w:r>
          <w:rPr/>
          <w:t>analyst</w:t>
        </w:r>
      </w:ins>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Humanities Computing and Media Centre</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r>
        <w:rPr/>
        <w:t>University of Victoria</w:t>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mholmes@uvic.ca</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"HBS"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Helena</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Bermúdez Sabel</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&lt;roleName&gt;</w:t>
      </w:r>
      <w:r>
        <w:rPr/>
        <w:t>Software developer at Jinntec</w:t>
      </w:r>
      <w:r>
        <w:rPr>
          <w:rFonts w:cs="Courier New" w:ascii="Courier New" w:hAnsi="Courier New"/>
          <w:color w:val="000096"/>
          <w:sz w:val="18"/>
          <w:szCs w:val="18"/>
          <w:highlight w:val="white"/>
          <w14:textFill>
            <w14:solidFill>
              <w14:srgbClr w14:val="000096">
                <w14:alpha w14:val="5000"/>
              </w14:srgbClr>
            </w14:solidFill>
          </w14:textFill>
        </w:rPr>
        <w:t>&lt;/roleName&gt;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helena.bermudez@jinntec.de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"DM"</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&lt;forename&gt;</w:t>
      </w:r>
      <w:r>
        <w:rPr/>
        <w:t>David</w:t>
      </w:r>
      <w:r>
        <w:rPr>
          <w:rFonts w:cs="Courier New" w:ascii="Courier New" w:hAnsi="Courier New"/>
          <w:color w:val="000096"/>
          <w:sz w:val="18"/>
          <w:szCs w:val="18"/>
          <w:highlight w:val="white"/>
          <w14:textFill>
            <w14:solidFill>
              <w14:srgbClr w14:val="000096">
                <w14:alpha w14:val="5000"/>
              </w14:srgbClr>
            </w14:solidFill>
          </w14:textFill>
        </w:rPr>
        <w:t>&lt;/forename&gt;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&lt;surname&gt;</w:t>
      </w:r>
      <w:r>
        <w:rPr/>
        <w:t>Maus</w:t>
      </w:r>
      <w:r>
        <w:rPr>
          <w:rFonts w:cs="Courier New" w:ascii="Courier New" w:hAnsi="Courier New"/>
          <w:color w:val="000096"/>
          <w:sz w:val="18"/>
          <w:szCs w:val="18"/>
          <w:highlight w:val="white"/>
          <w14:textFill>
            <w14:solidFill>
              <w14:srgbClr w14:val="000096">
                <w14:alpha w14:val="5000"/>
              </w14:srgbClr>
            </w14:solidFill>
          </w14:textFill>
        </w:rPr>
        <w:t>&lt;/surname&gt;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&lt;/name&gt;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&lt;affiliation&gt;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Head of Research </w:t>
      </w:r>
      <w:r>
        <w:rPr>
          <w:rFonts w:cs="Courier New" w:ascii="Courier New" w:hAnsi="Courier New"/>
          <w:color w:val="969600"/>
          <w:highlight w:val="white"/>
          <w14:textFill>
            <w14:solidFill>
              <w14:srgbClr w14:val="969600">
                <w14:alpha w14:val="5000"/>
              </w14:srgbClr>
            </w14:solidFill>
          </w14:textFill>
        </w:rPr>
        <w:t>&amp;amp;</w:t>
      </w:r>
      <w:r>
        <w:rPr/>
        <w:t xml:space="preserve"> Development</w:t>
      </w:r>
      <w:r>
        <w:rPr>
          <w:rFonts w:cs="Courier New" w:ascii="Courier New" w:hAnsi="Courier New"/>
          <w:color w:val="000096"/>
          <w:sz w:val="18"/>
          <w:szCs w:val="18"/>
          <w:highlight w:val="white"/>
          <w14:textFill>
            <w14:solidFill>
              <w14:srgbClr w14:val="000096">
                <w14:alpha w14:val="5000"/>
              </w14:srgbClr>
            </w14:solidFill>
          </w14:textFill>
        </w:rPr>
        <w:t>&lt;/roleName&gt;</w:t>
      </w:r>
      <w:r>
        <w:rPr/>
        <w:t xml:space="preserve"> at the </w:t>
      </w:r>
      <w:r>
        <w:rPr>
          <w:rFonts w:cs="Courier New" w:ascii="Courier New" w:hAnsi="Courier New"/>
          <w:color w:val="000096"/>
          <w:sz w:val="18"/>
          <w:szCs w:val="18"/>
          <w:highlight w:val="white"/>
          <w14:textFill>
            <w14:solidFill>
              <w14:srgbClr w14:val="000096">
                <w14:alpha w14:val="5000"/>
              </w14:srgbClr>
            </w14:solidFill>
          </w14:textFill>
        </w:rPr>
        <w:t>&lt;orgName&gt;</w:t>
      </w:r>
      <w:commentRangeStart w:id="0"/>
      <w:r>
        <w:rPr/>
        <w:t>State and University Library Hamburg</w:t>
      </w:r>
      <w:r>
        <w:rPr/>
      </w:r>
      <w:commentRangeEnd w:id="0"/>
      <w:r>
        <w:commentReference w:id="0"/>
      </w:r>
      <w:r>
        <w:rPr>
          <w:rFonts w:cs="Courier New" w:ascii="Courier New" w:hAnsi="Courier New"/>
          <w:color w:val="000096"/>
          <w:sz w:val="18"/>
          <w:szCs w:val="18"/>
          <w:highlight w:val="white"/>
          <w14:textFill>
            <w14:solidFill>
              <w14:srgbClr w14:val="000096">
                <w14:alpha w14:val="5000"/>
              </w14:srgbClr>
            </w14:solidFill>
          </w14:textFill>
        </w:rPr>
        <w:t>&lt;/orgName&gt;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&lt;/affiliation&gt;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&lt;email&gt;</w:t>
      </w:r>
      <w:r>
        <w:rPr/>
        <w:t>david.maus@sub.uni-hamburg.de</w:t>
      </w:r>
      <w:r>
        <w:rPr>
          <w:rFonts w:cs="Courier New" w:ascii="Courier New" w:hAnsi="Courier New"/>
          <w:color w:val="000096"/>
          <w:sz w:val="18"/>
          <w:szCs w:val="18"/>
          <w:highlight w:val="white"/>
          <w14:textFill>
            <w14:solidFill>
              <w14:srgbClr w14:val="000096">
                <w14:alpha w14:val="5000"/>
              </w14:srgbClr>
            </w14:solidFill>
          </w14:textFill>
        </w:rPr>
        <w:t>&lt;/email&gt;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&lt;/author&gt;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&lt;/titleStmt&gt;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&lt;publisher&gt;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&lt;/publisher&gt;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"https://creativecommons.org/licenses/by/4.0/"</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For this publication a Creative Commons Attribution 4.0 International license has been granted by the author(s), who retain full copyright.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&lt;/licence&gt;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&lt;/availability&gt;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&lt;/publicationStmt&gt;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No source, born digital.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&lt;/sourceDesc&gt;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360" w:hanging="0"/>
        <w:rPr>
          <w:b/>
          <w:b/>
          <w:bCs/>
          <w:del w:id="3" w:author="Unknown Author" w:date="2024-04-17T08:33:13Z"/>
        </w:rPr>
      </w:pPr>
      <w:del w:id="2"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p>
    <w:p>
      <w:pPr>
        <w:pStyle w:val="Normal"/>
        <w:ind w:left="480" w:hanging="0"/>
        <w:rPr>
          <w:b/>
          <w:b/>
          <w:bCs/>
          <w:del w:id="7" w:author="Unknown Author" w:date="2024-04-17T08:33:13Z"/>
        </w:rPr>
      </w:pPr>
      <w:del w:id="4"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del w:id="5" w:author="Unknown Author" w:date="2024-04-17T08:33:13Z">
        <w:r>
          <w:rPr/>
          <w:delText>OpenEdition Journals -centre for open electronic publishing- is the platform for journals in the humanities and social sciences, open to quality periodicals looking to publish full-text articles online.</w:delText>
        </w:r>
      </w:del>
      <w:del w:id="6"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&lt;/p&gt;</w:delText>
        </w:r>
      </w:del>
    </w:p>
    <w:p>
      <w:pPr>
        <w:pStyle w:val="Normal"/>
        <w:ind w:left="360" w:hanging="0"/>
        <w:rPr>
          <w:b/>
          <w:b/>
          <w:bCs/>
        </w:rPr>
      </w:pPr>
      <w:del w:id="8" w:author="Unknown Author" w:date="2024-04-17T08:33:13Z">
        <w:r>
          <w:rPr>
            <w:rFonts w:cs="Courier New" w:ascii="Courier New" w:hAnsi="Courier New"/>
            <w:color w:val="000096"/>
            <w:sz w:val="18"/>
            <w:szCs w:val="18"/>
            <w:highlight w:val="white"/>
            <w14:textFill>
              <w14:solidFill>
                <w14:srgbClr w14:val="000096">
                  <w14:alpha w14:val="5000"/>
                </w14:srgbClr>
              </w14:solidFill>
            </w14:textFill>
          </w:rPr>
          <w:delText>&lt;/projectDesc&gt;</w:delText>
        </w:r>
      </w:del>
      <w:del w:id="9" w:author="Unknown Author" w:date="2024-04-17T08:33:13Z">
        <w:r>
          <w:rPr/>
          <w:commentReference w:id="1"/>
        </w:r>
      </w:del>
      <w:ins w:id="10" w:author="Unknown Author" w:date="2024-04-17T08:33:31Z">
        <w:r>
          <w:rPr/>
          <w:commentReference w:id="2"/>
        </w:r>
      </w:ins>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"TEIGarage"</w:t>
      </w:r>
      <w:r>
        <w:rPr>
          <w:rFonts w:cs="Courier New" w:ascii="Courier New" w:hAnsi="Courier New"/>
          <w:color w:val="F5844C"/>
          <w:sz w:val="18"/>
          <w:szCs w:val="18"/>
          <w:highlight w:val="white"/>
          <w14:textFill>
            <w14:solidFill>
              <w14:srgbClr w14:val="F5844C">
                <w14:alpha w14:val="5000"/>
              </w14:srgbClr>
            </w14:solidFill>
          </w14:textFill>
        </w:rPr>
        <w:t xml:space="preserve"> version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"1.1.1"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&lt;desc&gt;</w:t>
      </w:r>
      <w:r>
        <w:rPr/>
        <w:t xml:space="preserve"> A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"https://annuel2.framapad.org/p/TEI_ATOP_jTEI_2022_(Newcastle)_paper"</w:t>
      </w:r>
      <w:r>
        <w:rPr>
          <w:rFonts w:cs="Courier New" w:ascii="Courier New" w:hAnsi="Courier New"/>
          <w:color w:val="000096"/>
          <w:sz w:val="18"/>
          <w:szCs w:val="18"/>
          <w:highlight w:val="white"/>
          <w14:textFill>
            <w14:solidFill>
              <w14:srgbClr w14:val="000096">
                <w14:alpha w14:val="5000"/>
              </w14:srgbClr>
            </w14:solidFill>
          </w14:textFill>
        </w:rPr>
        <w:t>&gt;</w:t>
      </w:r>
      <w:r>
        <w:rPr/>
        <w:t>Framapad document</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was used as the original scratch pad for writing this paper. It was converted to Markdown using the Framapad export feature. That Markdown was converted to rudimentary TEI by TEIGarage 11.0.16+8, 1.1.1. </w:t>
      </w:r>
      <w:r>
        <w:rPr>
          <w:rFonts w:cs="Courier New" w:ascii="Courier New" w:hAnsi="Courier New"/>
          <w:color w:val="000096"/>
          <w:sz w:val="18"/>
          <w:szCs w:val="18"/>
          <w:highlight w:val="white"/>
          <w14:textFill>
            <w14:solidFill>
              <w14:srgbClr w14:val="000096">
                <w14:alpha w14:val="5000"/>
              </w14:srgbClr>
            </w14:solidFill>
          </w14:textFill>
        </w:rPr>
        <w:t>&lt;/desc&gt;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&lt;/application&gt;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&lt;/appInfo&gt;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&lt;/encodingDesc&gt;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&lt;language</w:t>
      </w:r>
      <w:r>
        <w:rPr>
          <w:rFonts w:cs="Courier New" w:ascii="Courier New" w:hAnsi="Courier New"/>
          <w:color w:val="F5844C"/>
          <w:sz w:val="18"/>
          <w:szCs w:val="18"/>
          <w:highlight w:val="white"/>
          <w14:textFill>
            <w14:solidFill>
              <w14:srgbClr w14:val="F5844C">
                <w14:alpha w14:val="5000"/>
              </w14:srgbClr>
            </w14:solidFill>
          </w14:textFill>
        </w:rPr>
        <w:t xml:space="preserve"> ident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"en"</w:t>
      </w:r>
      <w:r>
        <w:rPr>
          <w:rFonts w:cs="Courier New" w:ascii="Courier New" w:hAnsi="Courier New"/>
          <w:color w:val="000096"/>
          <w:sz w:val="18"/>
          <w:szCs w:val="18"/>
          <w:highlight w:val="white"/>
          <w14:textFill>
            <w14:solidFill>
              <w14:srgbClr w14:val="000096">
                <w14:alpha w14:val="5000"/>
              </w14:srgbClr>
            </w14:solidFill>
          </w14:textFill>
        </w:rPr>
        <w:t>&gt;</w:t>
      </w:r>
      <w:r>
        <w:rPr/>
        <w:t>English, mostly using American spellings</w:t>
      </w:r>
      <w:r>
        <w:rPr>
          <w:rFonts w:cs="Courier New" w:ascii="Courier New" w:hAnsi="Courier New"/>
          <w:color w:val="000096"/>
          <w:sz w:val="18"/>
          <w:szCs w:val="18"/>
          <w:highlight w:val="white"/>
          <w14:textFill>
            <w14:solidFill>
              <w14:srgbClr w14:val="000096">
                <w14:alpha w14:val="5000"/>
              </w14:srgbClr>
            </w14:solidFill>
          </w14:textFill>
        </w:rPr>
        <w:t>&lt;/language&gt;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&lt;/langUsage&gt;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TEI</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ODD</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ATOP</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XSLT</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&lt;term&gt;</w:t>
      </w:r>
      <w:r>
        <w:rPr/>
        <w:t>Stylesheets</w:t>
      </w:r>
      <w:r>
        <w:rPr>
          <w:rFonts w:cs="Courier New" w:ascii="Courier New" w:hAnsi="Courier New"/>
          <w:color w:val="000096"/>
          <w:sz w:val="18"/>
          <w:szCs w:val="18"/>
          <w:highlight w:val="white"/>
          <w14:textFill>
            <w14:solidFill>
              <w14:srgbClr w14:val="000096">
                <w14:alpha w14:val="5000"/>
              </w14:srgbClr>
            </w14:solidFill>
          </w14:textFill>
        </w:rPr>
        <w:t>&lt;/term&gt;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&lt;/keywords&gt;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&lt;/textClass&gt;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&lt;/profileDesc&gt;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"2023-04-14T12:00:00"</w:t>
      </w:r>
      <w:r>
        <w:rPr>
          <w:rFonts w:cs="Courier New" w:ascii="Courier New" w:hAnsi="Courier New"/>
          <w:color w:val="000096"/>
          <w:sz w:val="18"/>
          <w:szCs w:val="18"/>
          <w:highlight w:val="white"/>
          <w14:textFill>
            <w14:solidFill>
              <w14:srgbClr w14:val="000096">
                <w14:alpha w14:val="5000"/>
              </w14:srgbClr>
            </w14:solidFill>
          </w14:textFill>
        </w:rPr>
        <w:t>&gt;</w:t>
      </w:r>
      <w:r>
        <w:rPr/>
        <w:t>Started conversion to jTEI</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"2023-04-14T11:30:00"</w:t>
      </w:r>
      <w:r>
        <w:rPr>
          <w:rFonts w:cs="Courier New" w:ascii="Courier New" w:hAnsi="Courier New"/>
          <w:color w:val="000096"/>
          <w:sz w:val="18"/>
          <w:szCs w:val="18"/>
          <w:highlight w:val="white"/>
          <w14:textFill>
            <w14:solidFill>
              <w14:srgbClr w14:val="000096">
                <w14:alpha w14:val="5000"/>
              </w14:srgbClr>
            </w14:solidFill>
          </w14:textFill>
        </w:rPr>
        <w:t>&gt;</w:t>
      </w:r>
      <w:r>
        <w:rPr/>
        <w:t>Converted to TEI using TEIGarage</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"2023-04-14T11:00:00"</w:t>
      </w:r>
      <w:r>
        <w:rPr>
          <w:rFonts w:cs="Courier New" w:ascii="Courier New" w:hAnsi="Courier New"/>
          <w:color w:val="000096"/>
          <w:sz w:val="18"/>
          <w:szCs w:val="18"/>
          <w:highlight w:val="white"/>
          <w14:textFill>
            <w14:solidFill>
              <w14:srgbClr w14:val="000096">
                <w14:alpha w14:val="5000"/>
              </w14:srgbClr>
            </w14:solidFill>
          </w14:textFill>
        </w:rPr>
        <w:t>&gt;</w:t>
      </w:r>
      <w:r>
        <w:rPr/>
        <w:t>Finalized some edits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"#MH #HBS #DM"</w:t>
      </w:r>
      <w:r>
        <w:rPr>
          <w:rFonts w:cs="Courier New" w:ascii="Courier New" w:hAnsi="Courier New"/>
          <w:color w:val="F5844C"/>
          <w:sz w:val="18"/>
          <w:szCs w:val="18"/>
          <w:highlight w:val="white"/>
          <w14:textFill>
            <w14:solidFill>
              <w14:srgbClr w14:val="F5844C">
                <w14:alpha w14:val="5000"/>
              </w14:srgbClr>
            </w14:solidFill>
          </w14:textFill>
        </w:rPr>
        <w:t xml:space="preserve"> from</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"2023-04-09"</w:t>
      </w:r>
      <w:r>
        <w:rPr>
          <w:rFonts w:cs="Courier New" w:ascii="Courier New" w:hAnsi="Courier New"/>
          <w:color w:val="F5844C"/>
          <w:sz w:val="18"/>
          <w:szCs w:val="18"/>
          <w:highlight w:val="white"/>
          <w14:textFill>
            <w14:solidFill>
              <w14:srgbClr w14:val="F5844C">
                <w14:alpha w14:val="5000"/>
              </w14:srgbClr>
            </w14:solidFill>
          </w14:textFill>
        </w:rPr>
        <w:t xml:space="preserve"> to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"2023-04-13"</w:t>
      </w:r>
      <w:r>
        <w:rPr>
          <w:rFonts w:cs="Courier New" w:ascii="Courier New" w:hAnsi="Courier New"/>
          <w:color w:val="000096"/>
          <w:sz w:val="18"/>
          <w:szCs w:val="18"/>
          <w:highlight w:val="white"/>
          <w14:textFill>
            <w14:solidFill>
              <w14:srgbClr w14:val="000096">
                <w14:alpha w14:val="5000"/>
              </w14:srgbClr>
            </w14:solidFill>
          </w14:textFill>
        </w:rPr>
        <w:t>&gt;</w:t>
      </w:r>
      <w:r>
        <w:rPr/>
        <w:t>Edited and made suggestions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&lt;change</w:t>
      </w:r>
      <w:r>
        <w:rPr>
          <w:rFonts w:cs="Courier New" w:ascii="Courier New" w:hAnsi="Courier New"/>
          <w:color w:val="F5844C"/>
          <w:sz w:val="18"/>
          <w:szCs w:val="18"/>
          <w:highlight w:val="white"/>
          <w14:textFill>
            <w14:solidFill>
              <w14:srgbClr w14:val="F5844C">
                <w14:alpha w14:val="5000"/>
              </w14:srgbClr>
            </w14:solidFill>
          </w14:textFill>
        </w:rPr>
        <w:t xml:space="preserve"> who</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"#SB"</w:t>
      </w:r>
      <w:r>
        <w:rPr>
          <w:rFonts w:cs="Courier New" w:ascii="Courier New" w:hAnsi="Courier New"/>
          <w:color w:val="F5844C"/>
          <w:sz w:val="18"/>
          <w:szCs w:val="18"/>
          <w:highlight w:val="white"/>
          <w14:textFill>
            <w14:solidFill>
              <w14:srgbClr w14:val="F5844C">
                <w14:alpha w14:val="5000"/>
              </w14:srgbClr>
            </w14:solidFill>
          </w14:textFill>
        </w:rPr>
        <w:t xml:space="preserve"> when</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"2023-04-08"</w:t>
      </w:r>
      <w:r>
        <w:rPr>
          <w:rFonts w:cs="Courier New" w:ascii="Courier New" w:hAnsi="Courier New"/>
          <w:color w:val="000096"/>
          <w:sz w:val="18"/>
          <w:szCs w:val="18"/>
          <w:highlight w:val="white"/>
          <w14:textFill>
            <w14:solidFill>
              <w14:srgbClr w14:val="000096">
                <w14:alpha w14:val="5000"/>
              </w14:srgbClr>
            </w14:solidFill>
          </w14:textFill>
        </w:rPr>
        <w:t>&gt;</w:t>
      </w:r>
      <w:r>
        <w:rPr/>
        <w:t>Wrote bulk of paper in Framapad</w:t>
      </w:r>
      <w:r>
        <w:rPr>
          <w:rFonts w:cs="Courier New" w:ascii="Courier New" w:hAnsi="Courier New"/>
          <w:color w:val="000096"/>
          <w:sz w:val="18"/>
          <w:szCs w:val="18"/>
          <w:highlight w:val="white"/>
          <w14:textFill>
            <w14:solidFill>
              <w14:srgbClr w14:val="000096">
                <w14:alpha w14:val="5000"/>
              </w14:srgbClr>
            </w14:solidFill>
          </w14:textFill>
        </w:rPr>
        <w:t>&lt;/change&gt;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&lt;/revisionDesc&gt;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&lt;/teiHeader&gt;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"abstract"</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XSL Stylesheets codebase is a tool that tackles the transformation of TEI XML documents to and from various formats. This includes the crucial activity of generating schemas from TEI ODD, the TEI XML–conformant specification format that allows one to write a schema language (for example, TEI P5 itself is written in ODD) or to customize TEI P5 </w:t>
      </w:r>
      <w:ins w:id="11" w:author="Unknown Author" w:date="2024-04-17T08:37:03Z">
        <w:r>
          <w:rPr/>
          <w:t>using a literate programming approach</w:t>
        </w:r>
      </w:ins>
      <w:del w:id="12" w:author="Unknown Author" w:date="2024-04-17T08:37:22Z">
        <w:bookmarkStart w:id="5" w:name="__Annotation__314_447816337____11"/>
        <w:r>
          <w:rPr/>
          <w:delText>i</w:delText>
        </w:r>
      </w:del>
      <w:del w:id="13" w:author="Unknown Author" w:date="2024-04-17T08:37:22Z">
        <w:bookmarkEnd w:id="5"/>
        <w:r>
          <w:rPr/>
          <w:delText>n a literate programming fashion</w:delText>
        </w:r>
      </w:del>
      <w:r>
        <w:rPr/>
        <w:commentReference w:id="3"/>
      </w:r>
      <w:ins w:id="14" w:author="Unknown Author" w:date="2024-04-17T08:37:27Z">
        <w:r>
          <w:rPr/>
          <w:commentReference w:id="4"/>
        </w:r>
      </w:ins>
      <w:r>
        <w:rPr/>
        <w:t xml:space="preserve">. Because of the difficulties of maintaining this current set of </w:t>
      </w:r>
      <w:commentRangeStart w:id="5"/>
      <w:r>
        <w:rPr/>
        <w:t>stylesheets, a task force</w:t>
      </w:r>
      <w:r>
        <w:rPr/>
      </w:r>
      <w:ins w:id="15" w:author="Unknown Author" w:date="2024-04-17T08:39:08Z">
        <w:commentRangeEnd w:id="5"/>
        <w:r>
          <w:commentReference w:id="5"/>
        </w:r>
        <w:r>
          <w:rPr/>
          <w:commentReference w:id="6"/>
        </w:r>
      </w:ins>
      <w:r>
        <w:rPr/>
        <w:t xml:space="preserve"> was created with the mission of developing, from scratch, an ODD processor that reads in a series of one or more TEI ODD customization files, merges them with a TEI language (likely, but not necessarily, TEI P5 itself), and generates RELAX NG and Schematron schemas. This paper presents a rationale for this task and the </w:t>
      </w:r>
      <w:commentRangeStart w:id="7"/>
      <w:r>
        <w:rPr/>
        <w:t>initial steps of this work</w:t>
      </w:r>
      <w:r>
        <w:rPr/>
      </w:r>
      <w:ins w:id="16" w:author="Unknown Author" w:date="2024-04-17T08:39:46Z">
        <w:commentRangeEnd w:id="7"/>
        <w:r>
          <w:commentReference w:id="7"/>
        </w:r>
        <w:r>
          <w:rPr/>
          <w:commentReference w:id="8"/>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&lt;/front&gt;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"atop"</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ATOP: Another TEI ODD Processor</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This paper is an introduction to a TEI enterprise to create a utility for generating schemas (RELAX NG and Schematron) from descriptions of encoding systems written in TEI ODD, including chaining (i.e., customizations, customizations of customizations, etc.). The paper begins with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a glossary</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of common terms used throughout the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3</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reviews what TEI ODD is and gives a broad overview of how it is currently processed. The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next section</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addresses why this is an important endeavor, explains how it came to be, and describes the very limited intended goals.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r>
        <w:rPr/>
        <w:t>Section 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discusses how the work is taking place and where it can be found. The </w:t>
      </w:r>
      <w:ins w:id="17"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&lt;ref</w:t>
        </w:r>
      </w:ins>
      <w:ins w:id="18"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type</w:t>
        </w:r>
      </w:ins>
      <w:ins w:id="19"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20"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"crossref"</w:t>
        </w:r>
      </w:ins>
      <w:ins w:id="21" w:author="Unknown Author" w:date="2024-04-17T08:44:49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2" w:author="Unknown Author" w:date="2024-04-17T08:44:49Z">
        <w:r>
          <w:rPr>
            <w:rFonts w:cs="Courier New" w:ascii="Courier New" w:hAnsi="Courier New"/>
            <w:color w:val="FF8040"/>
            <w:sz w:val="18"/>
            <w:szCs w:val="18"/>
            <w:highlight w:val="white"/>
            <w14:textFill>
              <w14:solidFill>
                <w14:srgbClr w14:val="FF8040">
                  <w14:alpha w14:val="5000"/>
                </w14:srgbClr>
              </w14:solidFill>
            </w14:textFill>
          </w:rPr>
          <w:t>=</w:t>
        </w:r>
      </w:ins>
      <w:ins w:id="23" w:author="Unknown Author" w:date="2024-04-17T08:44:49Z">
        <w:r>
          <w:rPr>
            <w:rFonts w:cs="Courier New" w:ascii="Courier New" w:hAnsi="Courier New"/>
            <w:color w:val="993300"/>
            <w:sz w:val="18"/>
            <w:szCs w:val="18"/>
            <w:highlight w:val="white"/>
            <w14:textFill>
              <w14:solidFill>
                <w14:srgbClr w14:val="993300">
                  <w14:alpha w14:val="5000"/>
                </w14:srgbClr>
              </w14:solidFill>
            </w14:textFill>
          </w:rPr>
          <w:t>"#plans"</w:t>
        </w:r>
      </w:ins>
      <w:ins w:id="24" w:author="Unknown Author" w:date="2024-04-17T08:44:49Z">
        <w:r>
          <w:rPr>
            <w:rFonts w:cs="Courier New" w:ascii="Courier New" w:hAnsi="Courier New"/>
            <w:color w:val="000096"/>
            <w:sz w:val="18"/>
            <w:szCs w:val="18"/>
            <w:highlight w:val="white"/>
            <w14:textFill>
              <w14:solidFill>
                <w14:srgbClr w14:val="000096">
                  <w14:alpha w14:val="5000"/>
                </w14:srgbClr>
              </w14:solidFill>
            </w14:textFill>
          </w:rPr>
          <w:t>&gt;</w:t>
        </w:r>
      </w:ins>
      <w:r>
        <w:rPr/>
        <w:t>sixth section</w:t>
      </w:r>
      <w:ins w:id="25" w:author="Unknown Author" w:date="2024-04-17T08:44:57Z">
        <w:r>
          <w:rPr>
            <w:rFonts w:cs="Courier New" w:ascii="Courier New" w:hAnsi="Courier New"/>
            <w:color w:val="000096"/>
            <w:sz w:val="18"/>
            <w:szCs w:val="18"/>
            <w:highlight w:val="white"/>
            <w14:textFill>
              <w14:solidFill>
                <w14:srgbClr w14:val="000096">
                  <w14:alpha w14:val="5000"/>
                </w14:srgbClr>
              </w14:solidFill>
            </w14:textFill>
          </w:rPr>
          <w:t>&lt;/ref&gt;</w:t>
        </w:r>
      </w:ins>
      <w:r>
        <w:rPr/>
        <w:t xml:space="preserve"> addresses </w:t>
      </w:r>
      <w:del w:id="26" w:author="Unknown Author" w:date="2024-04-17T08:42:14Z">
        <w:r>
          <w:rPr/>
          <w:delText>the decisions and the work we have made so far</w:delText>
        </w:r>
      </w:del>
      <w:del w:id="27" w:author="Unknown Author" w:date="2024-04-17T08:42:14Z">
        <w:r>
          <w:rPr/>
          <w:commentReference w:id="9"/>
        </w:r>
      </w:del>
      <w:ins w:id="28" w:author="Unknown Author" w:date="2024-04-17T08:42:14Z">
        <w:r>
          <w:rPr/>
          <w:t>our decisions and work so far</w:t>
        </w:r>
      </w:ins>
      <w:r>
        <w:rPr/>
        <w:t>. To conclude, we present some of the issues we have encountered with the current ODD language specifications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7</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"disclosures"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Disclosures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Two of the authors, Syd Bauman and Helena Bermúdez Sabel, are currently members of the TEI Technical Council. A third, David Maus, is the author of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"https://schxslt.github.io/schxslt/"</w:t>
      </w:r>
      <w:r>
        <w:rPr>
          <w:rFonts w:cs="Courier New" w:ascii="Courier New" w:hAnsi="Courier New"/>
          <w:color w:val="000096"/>
          <w:sz w:val="18"/>
          <w:szCs w:val="18"/>
          <w:highlight w:val="white"/>
          <w14:textFill>
            <w14:solidFill>
              <w14:srgbClr w14:val="000096">
                <w14:alpha w14:val="5000"/>
              </w14:srgbClr>
            </w14:solidFill>
          </w14:textFill>
        </w:rPr>
        <w:t>&gt;</w:t>
      </w:r>
      <w:r>
        <w:rPr/>
        <w:t>SchXslt ([ʃˈɛksl̩t] — An XSLT-based Schematron processor)</w:t>
      </w:r>
      <w:r>
        <w:rPr>
          <w:rFonts w:cs="Courier New" w:ascii="Courier New" w:hAnsi="Courier New"/>
          <w:color w:val="000096"/>
          <w:sz w:val="18"/>
          <w:szCs w:val="18"/>
          <w:highlight w:val="white"/>
          <w14:textFill>
            <w14:solidFill>
              <w14:srgbClr w14:val="000096">
                <w14:alpha w14:val="5000"/>
              </w14:srgbClr>
            </w14:solidFill>
          </w14:textFill>
        </w:rPr>
        <w:t>&lt;/ref&gt;</w:t>
      </w:r>
      <w:r>
        <w:rPr/>
        <w:t>, mentioned below, which is quickly becoming the favorite Schematron processor not just in the TEI community, but in much of the XML world. The fourth, Martin Holmes, is the author of the first paper to directly address the problem head-on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and thus spurred the entire endeavor. All of the authors have been involved in trying to maintain the current TEI Stylesheets, and therefore have a vested interest in the success of this project.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"terminology"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Terminology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is a list of terminology, acronyms, and initialisms used in this paper.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ATOP</w:t>
      </w:r>
      <w:r>
        <w:rPr>
          <w:rFonts w:cs="Courier New" w:ascii="Courier New" w:hAnsi="Courier New"/>
          <w:color w:val="000096"/>
          <w:sz w:val="18"/>
          <w:szCs w:val="18"/>
          <w:highlight w:val="white"/>
          <w14:textFill>
            <w14:solidFill>
              <w14:srgbClr w14:val="000096">
                <w14:alpha w14:val="5000"/>
              </w14:srgbClr>
            </w14:solidFill>
          </w14:textFill>
        </w:rPr>
        <w:t>&lt;/emph&gt;</w:t>
      </w:r>
      <w:r>
        <w:rPr/>
        <w:t>: Another TEI ODD Processor. (</w:t>
      </w:r>
      <w:r>
        <w:rPr>
          <w:rFonts w:cs="Courier New" w:ascii="Courier New" w:hAnsi="Courier New"/>
          <w:color w:val="000096"/>
          <w:sz w:val="18"/>
          <w:szCs w:val="18"/>
          <w:highlight w:val="white"/>
          <w14:textFill>
            <w14:solidFill>
              <w14:srgbClr w14:val="000096">
                <w14:alpha w14:val="5000"/>
              </w14:srgbClr>
            </w14:solidFill>
          </w14:textFill>
        </w:rPr>
        <w:t>&lt;q&gt;</w:t>
      </w:r>
      <w:r>
        <w:rPr/>
        <w:t>Another</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 because it is intended to be a replacement for the existing one within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FLOSS</w:t>
      </w:r>
      <w:r>
        <w:rPr>
          <w:rFonts w:cs="Courier New" w:ascii="Courier New" w:hAnsi="Courier New"/>
          <w:color w:val="000096"/>
          <w:sz w:val="18"/>
          <w:szCs w:val="18"/>
          <w:highlight w:val="white"/>
          <w14:textFill>
            <w14:solidFill>
              <w14:srgbClr w14:val="000096">
                <w14:alpha w14:val="5000"/>
              </w14:srgbClr>
            </w14:solidFill>
          </w14:textFill>
        </w:rPr>
        <w:t>&lt;/emph&gt;</w:t>
      </w:r>
      <w:r>
        <w:rPr/>
        <w:t>: Free, Libre, Open-Source Software. All TEI software is FLOSS.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(One Document Does it All):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000096"/>
          <w:sz w:val="18"/>
          <w:szCs w:val="18"/>
          <w:highlight w:val="white"/>
          <w14:textFill>
            <w14:solidFill>
              <w14:srgbClr w14:val="000096">
                <w14:alpha w14:val="5000"/>
              </w14:srgbClr>
            </w14:solidFill>
          </w14:textFill>
        </w:rPr>
        <w:t>&gt;</w:t>
      </w:r>
      <w:r>
        <w:rPr/>
        <w:t>a TEI XML format used to express schema fragments, prose documentation, and reference documentation for any XML markup scheme as a single document. It is the language in which the TEI is itself defined, and which should also be used to express a customization of the TEI scheme.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"teicODD1"</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29" w:author="Unknown Author" w:date="2024-04-23T21:11:44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ODD Customization</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 ODD file which describes modifications to a base schema, most commonly a TEI schema.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PLODD</w:t>
      </w:r>
      <w:r>
        <w:rPr>
          <w:rFonts w:cs="Courier New" w:ascii="Courier New" w:hAnsi="Courier New"/>
          <w:color w:val="000096"/>
          <w:sz w:val="18"/>
          <w:szCs w:val="18"/>
          <w:highlight w:val="white"/>
          <w14:textFill>
            <w14:solidFill>
              <w14:srgbClr w14:val="000096">
                <w14:alpha w14:val="5000"/>
              </w14:srgbClr>
            </w14:solidFill>
          </w14:textFill>
        </w:rPr>
        <w:t>&lt;/emph&gt;</w:t>
      </w:r>
      <w:r>
        <w:rPr/>
        <w:t>: Pruned and Localized ODD. An ATOP-specific term referring to the final state of an ODD customization undergoing transformation, immediately before it is turned into RELAX NG and Schematron schemas.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tagset</w:t>
      </w:r>
      <w:r>
        <w:rPr>
          <w:rFonts w:cs="Courier New" w:ascii="Courier New" w:hAnsi="Courier New"/>
          <w:color w:val="000096"/>
          <w:sz w:val="18"/>
          <w:szCs w:val="18"/>
          <w:highlight w:val="white"/>
          <w14:textFill>
            <w14:solidFill>
              <w14:srgbClr w14:val="000096">
                <w14:alpha w14:val="5000"/>
              </w14:srgbClr>
            </w14:solidFill>
          </w14:textFill>
        </w:rPr>
        <w:t>&lt;/emph&gt;</w:t>
      </w:r>
      <w:r>
        <w:rPr/>
        <w:t>: an inventory of elements, attributes, and values constituting a custom markup language.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RELAX NG</w:t>
      </w:r>
      <w:r>
        <w:rPr>
          <w:rFonts w:cs="Courier New" w:ascii="Courier New" w:hAnsi="Courier New"/>
          <w:color w:val="000096"/>
          <w:sz w:val="18"/>
          <w:szCs w:val="18"/>
          <w:highlight w:val="white"/>
          <w14:textFill>
            <w14:solidFill>
              <w14:srgbClr w14:val="000096">
                <w14:alpha w14:val="5000"/>
              </w14:srgbClr>
            </w14:solidFill>
          </w14:textFill>
        </w:rPr>
        <w:t>&lt;/emph&gt;</w:t>
      </w:r>
      <w:r>
        <w:rPr/>
        <w:t>: an industry-standard grammar-based schema language. RELAX NG schemas can be generated from TEI ODD files.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Roma/roma</w:t>
      </w:r>
      <w:r>
        <w:rPr>
          <w:rFonts w:cs="Courier New" w:ascii="Courier New" w:hAnsi="Courier New"/>
          <w:color w:val="000096"/>
          <w:sz w:val="18"/>
          <w:szCs w:val="18"/>
          <w:highlight w:val="white"/>
          <w14:textFill>
            <w14:solidFill>
              <w14:srgbClr w14:val="000096">
                <w14:alpha w14:val="5000"/>
              </w14:srgbClr>
            </w14:solidFill>
          </w14:textFill>
        </w:rPr>
        <w:t>&lt;/emph&gt;</w:t>
      </w:r>
      <w:r>
        <w:rPr/>
        <w:t>: Roma (capital R) is a web-based service that provides a user-friendly interface for creating ODD customization files and generating schemas and documentation from them; roma (lower-case r) is a command-line tool for generating schemas and documentation from ODD customizations.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Schematron</w:t>
      </w:r>
      <w:r>
        <w:rPr>
          <w:rFonts w:cs="Courier New" w:ascii="Courier New" w:hAnsi="Courier New"/>
          <w:color w:val="000096"/>
          <w:sz w:val="18"/>
          <w:szCs w:val="18"/>
          <w:highlight w:val="white"/>
          <w14:textFill>
            <w14:solidFill>
              <w14:srgbClr w14:val="000096">
                <w14:alpha w14:val="5000"/>
              </w14:srgbClr>
            </w14:solidFill>
          </w14:textFill>
        </w:rPr>
        <w:t>&lt;/emph&gt;</w:t>
      </w:r>
      <w:r>
        <w:rPr/>
        <w:t>: a validation language based on assertions about document structure and patterns. Schematron serves as a useful adjunct to RELAX NG, and is also supported by 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 Stylesheets</w:t>
      </w:r>
      <w:r>
        <w:rPr>
          <w:rFonts w:cs="Courier New" w:ascii="Courier New" w:hAnsi="Courier New"/>
          <w:color w:val="000096"/>
          <w:sz w:val="18"/>
          <w:szCs w:val="18"/>
          <w:highlight w:val="white"/>
          <w14:textFill>
            <w14:solidFill>
              <w14:srgbClr w14:val="000096">
                <w14:alpha w14:val="5000"/>
              </w14:srgbClr>
            </w14:solidFill>
          </w14:textFill>
        </w:rPr>
        <w:t>&lt;/emph&gt;</w:t>
      </w:r>
      <w:r>
        <w:rPr/>
        <w:t>: a library of tools for converting between TEI and other document formats, primarily using XSLT, originally created by Sebastian Rahtz, and now maintained by the TEI Technical Council and other volunteers.</w:t>
      </w:r>
      <w:del w:id="30" w:author="Unknown Author" w:date="2024-04-17T08:57:23Z">
        <w:r>
          <w:rPr>
            <w:rFonts w:cs="Courier New" w:ascii="Courier New" w:hAnsi="Courier New"/>
            <w:color w:val="8B26C9"/>
            <w:sz w:val="18"/>
            <w:szCs w:val="18"/>
            <w:highlight w:val="white"/>
            <w14:textFill>
              <w14:solidFill>
                <w14:srgbClr w14:val="8B26C9">
                  <w14:alpha w14:val="5000"/>
                </w14:srgbClr>
              </w14:solidFill>
            </w14:textFill>
          </w:rPr>
          <w:delText>&lt;?oxy_insert_start author="heb" timestamp="20240211T140836+0100"?&gt;</w:delText>
        </w:r>
      </w:del>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TEIGarage</w:t>
      </w:r>
      <w:r>
        <w:rPr>
          <w:rFonts w:cs="Courier New" w:ascii="Courier New" w:hAnsi="Courier New"/>
          <w:color w:val="000096"/>
          <w:sz w:val="18"/>
          <w:szCs w:val="18"/>
          <w:highlight w:val="white"/>
          <w14:textFill>
            <w14:solidFill>
              <w14:srgbClr w14:val="000096">
                <w14:alpha w14:val="5000"/>
              </w14:srgbClr>
            </w14:solidFill>
          </w14:textFill>
        </w:rPr>
        <w:t>&lt;/emph&gt;</w:t>
      </w:r>
      <w:r>
        <w:rPr/>
        <w:t>: a web service which offers various transformations to and from TEI, based on the TEI Stylesheets.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XSLT</w:t>
      </w:r>
      <w:r>
        <w:rPr>
          <w:rFonts w:cs="Courier New" w:ascii="Courier New" w:hAnsi="Courier New"/>
          <w:color w:val="000096"/>
          <w:sz w:val="18"/>
          <w:szCs w:val="18"/>
          <w:highlight w:val="white"/>
          <w14:textFill>
            <w14:solidFill>
              <w14:srgbClr w14:val="000096">
                <w14:alpha w14:val="5000"/>
              </w14:srgbClr>
            </w14:solidFill>
          </w14:textFill>
        </w:rPr>
        <w:t>&lt;/emph&gt;</w:t>
      </w:r>
      <w:r>
        <w:rPr/>
        <w:t>: eXtensible Stylesheet Language Transformations, an XML language designed to read in an XML document and write out a transformed version of it. For example, XSLT can be used to transform TEI into other document formats.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&lt;item&gt;&lt;emph&gt;</w:t>
      </w:r>
      <w:r>
        <w:rPr/>
        <w:t>XSpec</w:t>
      </w:r>
      <w:r>
        <w:rPr>
          <w:rFonts w:cs="Courier New" w:ascii="Courier New" w:hAnsi="Courier New"/>
          <w:color w:val="000096"/>
          <w:sz w:val="18"/>
          <w:szCs w:val="18"/>
          <w:highlight w:val="white"/>
          <w14:textFill>
            <w14:solidFill>
              <w14:srgbClr w14:val="000096">
                <w14:alpha w14:val="5000"/>
              </w14:srgbClr>
            </w14:solidFill>
          </w14:textFill>
        </w:rPr>
        <w:t>&lt;/emph&gt;</w:t>
      </w:r>
      <w:r>
        <w:rPr/>
        <w:t>: an XML language for writing and running unit tests for XSLT, Xquery, and Schematron.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"rev"</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TEI ODD Processing: A Broad Overview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is, in general, a tagset for describing the structure of, and other interesting information relating to, extant texts. While it is intended to promote the interchangeability and processability of transcriptions of texts of interest to humanities scholars, it can be used for a variety of other text-encoding purposes. For example, this paper is written in TEI. But a portion of the TEI system (TEI Consortium 2023, </w:t>
      </w:r>
      <w:ins w:id="31" w:author="Unknown Author" w:date="2024-04-17T09:01:00Z">
        <w:r>
          <w:rPr/>
          <w:t>&lt;ref target="https://tei-c.org/Vault/P5/4.7.0/doc/tei-p5-doc/en/html/TD.html"&gt;</w:t>
        </w:r>
      </w:ins>
      <w:commentRangeStart w:id="10"/>
      <w:r>
        <w:rPr/>
        <w:t>chapter 22: Documentation Elements</w:t>
      </w:r>
      <w:ins w:id="32" w:author="Unknown Author" w:date="2024-04-17T09:01:12Z">
        <w:r>
          <w:rPr/>
          <w:t>&lt;/ref&gt;</w:t>
        </w:r>
      </w:ins>
      <w:r>
        <w:rPr/>
      </w:r>
      <w:ins w:id="33" w:author="Unknown Author" w:date="2024-04-17T09:01:38Z">
        <w:commentRangeEnd w:id="10"/>
        <w:r>
          <w:commentReference w:id="10"/>
        </w:r>
        <w:r>
          <w:rPr/>
          <w:commentReference w:id="11"/>
        </w:r>
      </w:ins>
      <w:r>
        <w:rPr/>
        <w:t>) is dedicated not to describing extant texts, but rather to describing markup languages intended for describing extant texts (or anything else, for that matter). Thus, because TEI is currently represented in XML, ODD has elements and attributes for describing an XML encoding language. For example, ODD has constructs for:</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describing elements and their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content models for elements;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constraining attribute values, including with controlled vocabularies;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providing examples and discussion of the use of elements and attributes;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organizing elements and attributes into classes, for easier use.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TEI system itself is, of course, described using this subsystem, which is affectionately called ODD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2004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ins w:id="34" w:author="Unknown Author" w:date="2024-04-23T20:51:17Z">
        <w:r>
          <w:rPr>
            <w:rFonts w:cs="Courier New" w:ascii="Courier New" w:hAnsi="Courier New"/>
            <w:color w:val="993300"/>
            <w:sz w:val="18"/>
            <w:szCs w:val="18"/>
            <w:highlight w:val="white"/>
            <w14:textFill>
              <w14:solidFill>
                <w14:srgbClr w14:val="993300">
                  <w14:alpha w14:val="5000"/>
                </w14:srgbClr>
              </w14:solidFill>
            </w14:textFill>
          </w:rPr>
          <w:t>rahtz2013</w:t>
        </w:r>
      </w:ins>
      <w:del w:id="35" w:author="Unknown Author" w:date="2024-04-23T20:51:15Z">
        <w:r>
          <w:rPr>
            <w:rFonts w:cs="Courier New" w:ascii="Courier New" w:hAnsi="Courier New"/>
            <w:color w:val="993300"/>
            <w:sz w:val="18"/>
            <w:szCs w:val="18"/>
            <w:highlight w:val="white"/>
            <w14:textFill>
              <w14:solidFill>
                <w14:srgbClr w14:val="993300">
                  <w14:alpha w14:val="5000"/>
                </w14:srgbClr>
              </w14:solidFill>
            </w14:textFill>
          </w:rPr>
          <w:delText>burnard2013a</w:delText>
        </w:r>
      </w:del>
      <w:del w:id="36" w:author="Unknown Author" w:date="2024-04-23T20:51:15Z">
        <w:r>
          <w:rPr/>
          <w:commentReference w:id="12"/>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ins w:id="37" w:author="Susan Lorand" w:date="2024-03-29T15:39:00Z">
        <w:r>
          <w:rPr/>
          <w:t xml:space="preserve">Rahtz and </w:t>
        </w:r>
      </w:ins>
      <w:r>
        <w:rPr/>
        <w:t xml:space="preserve">Burnard </w:t>
      </w:r>
      <w:del w:id="38" w:author="Susan Lorand" w:date="2024-03-29T15:39:00Z">
        <w:r>
          <w:rPr/>
          <w:delText xml:space="preserve">and Rahtz </w:delText>
        </w:r>
      </w:del>
      <w:r>
        <w:rPr/>
        <w:t>2013</w:t>
      </w:r>
      <w:del w:id="39" w:author="Susan Lorand" w:date="2024-03-29T15:39:00Z">
        <w:r>
          <w:rPr/>
          <w:delText>a</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40" w:author="Unknown Author" w:date="2024-04-23T20:51:10Z">
        <w:r>
          <w:rPr>
            <w:rFonts w:cs="Courier New" w:ascii="Courier New" w:hAnsi="Courier New"/>
            <w:color w:val="993300"/>
            <w:sz w:val="18"/>
            <w:szCs w:val="18"/>
            <w:highlight w:val="white"/>
            <w14:textFill>
              <w14:solidFill>
                <w14:srgbClr w14:val="993300">
                  <w14:alpha w14:val="5000"/>
                </w14:srgbClr>
              </w14:solidFill>
            </w14:textFill>
          </w:rPr>
          <w:delText>b</w:delText>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Burnard and Rahtz 2013</w:t>
      </w:r>
      <w:del w:id="41" w:author="Susan Lorand" w:date="2024-03-29T15:39:00Z">
        <w:r>
          <w:rPr/>
          <w:delText>b</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"#teicODD"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w:t>
      </w:r>
      <w:ins w:id="42" w:author="Susan Lorand" w:date="2024-03-27T18:31:00Z">
        <w:commentRangeStart w:id="13"/>
        <w:r>
          <w:rPr/>
          <w:t>,</w:t>
        </w:r>
      </w:ins>
      <w:r>
        <w:rPr/>
      </w:r>
      <w:commentRangeEnd w:id="13"/>
      <w:r>
        <w:commentReference w:id="13"/>
      </w:r>
      <w:r>
        <w:rPr/>
        <w:t xml:space="preserve"> n.d.</w:t>
      </w:r>
      <w:ins w:id="43" w:author="Unknown Author" w:date="2024-04-23T21:12:10Z">
        <w:r>
          <w:rPr/>
          <w:t>b</w:t>
        </w:r>
      </w:ins>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While ODD can be used for a variety of purposes, its two main uses are </w:t>
      </w:r>
      <w:ins w:id="44" w:author="Susan Lorand" w:date="2024-03-20T16:14:00Z">
        <w:r>
          <w:rPr/>
          <w:t>(</w:t>
        </w:r>
      </w:ins>
      <w:r>
        <w:rPr/>
        <w:t xml:space="preserve">1) defining the TEI Guidelines, and </w:t>
      </w:r>
      <w:ins w:id="45" w:author="Susan Lorand" w:date="2024-03-20T16:14:00Z">
        <w:r>
          <w:rPr/>
          <w:t>(</w:t>
        </w:r>
      </w:ins>
      <w:r>
        <w:rPr/>
        <w:t xml:space="preserve">2) creating customizations of the TEI tagset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w:t>
      </w:r>
      <w:r>
        <w:rPr/>
        <w:t>Bauman 2019</w:t>
      </w:r>
      <w:r>
        <w:rPr>
          <w:rFonts w:cs="Courier New" w:ascii="Courier New" w:hAnsi="Courier New"/>
          <w:color w:val="000096"/>
          <w:sz w:val="18"/>
          <w:szCs w:val="18"/>
          <w:highlight w:val="white"/>
          <w14:textFill>
            <w14:solidFill>
              <w14:srgbClr w14:val="000096">
                <w14:alpha w14:val="5000"/>
              </w14:srgbClr>
            </w14:solidFill>
          </w14:textFill>
        </w:rPr>
        <w:t>&lt;/ref&gt;</w:t>
      </w:r>
      <w:r>
        <w:rPr/>
        <w:t>). The remainder of this section is an overview of the current system for generating schemas and documentation from TEI ODD customization files.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&lt;title</w:t>
      </w:r>
      <w:del w:id="46" w:author="Unknown Author" w:date="2024-04-24T08:29:58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47" w:author="Unknown Author" w:date="2024-04-24T08:29:58Z">
        <w:r>
          <w:rPr>
            <w:rFonts w:cs="Courier New" w:ascii="Courier New" w:hAnsi="Courier New"/>
            <w:color w:val="FF8040"/>
            <w:sz w:val="18"/>
            <w:szCs w:val="18"/>
            <w:highlight w:val="white"/>
            <w14:textFill>
              <w14:solidFill>
                <w14:srgbClr w14:val="FF8040">
                  <w14:alpha w14:val="5000"/>
                </w14:srgbClr>
              </w14:solidFill>
            </w14:textFill>
          </w:rPr>
          <w:delText>=</w:delText>
        </w:r>
      </w:del>
      <w:del w:id="48" w:author="Unknown Author" w:date="2024-04-24T08:29:58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14"/>
      <w:r>
        <w:rPr/>
        <w:t>TEI Guidelines</w:t>
      </w:r>
      <w:r>
        <w:rPr/>
      </w:r>
      <w:commentRangeEnd w:id="14"/>
      <w:r>
        <w:commentReference w:id="14"/>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are written in TEI ODD. That is, the source for the </w:t>
      </w:r>
      <w:r>
        <w:rPr>
          <w:rFonts w:cs="Courier New" w:ascii="Courier New" w:hAnsi="Courier New"/>
          <w:color w:val="000096"/>
          <w:sz w:val="18"/>
          <w:szCs w:val="18"/>
          <w:highlight w:val="white"/>
          <w14:textFill>
            <w14:solidFill>
              <w14:srgbClr w14:val="000096">
                <w14:alpha w14:val="5000"/>
              </w14:srgbClr>
            </w14:solidFill>
          </w14:textFill>
        </w:rPr>
        <w:t>&lt;title</w:t>
      </w:r>
      <w:del w:id="49" w:author="Unknown Author" w:date="2024-04-24T08:30:02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50" w:author="Unknown Author" w:date="2024-04-24T08:30:02Z">
        <w:r>
          <w:rPr>
            <w:rFonts w:cs="Courier New" w:ascii="Courier New" w:hAnsi="Courier New"/>
            <w:color w:val="FF8040"/>
            <w:sz w:val="18"/>
            <w:szCs w:val="18"/>
            <w:highlight w:val="white"/>
            <w14:textFill>
              <w14:solidFill>
                <w14:srgbClr w14:val="FF8040">
                  <w14:alpha w14:val="5000"/>
                </w14:srgbClr>
              </w14:solidFill>
            </w14:textFill>
          </w:rPr>
          <w:delText>=</w:delText>
        </w:r>
      </w:del>
      <w:del w:id="51" w:author="Unknown Author" w:date="2024-04-24T08:30:02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15"/>
      <w:r>
        <w:rPr/>
        <w:t>Guidelines</w:t>
      </w:r>
      <w:r>
        <w:rPr/>
      </w:r>
      <w:ins w:id="52" w:author="Unknown Author" w:date="2024-04-24T08:30:09Z">
        <w:commentRangeEnd w:id="15"/>
        <w:r>
          <w:commentReference w:id="15"/>
        </w:r>
        <w:r>
          <w:rPr/>
          <w:commentReference w:id="16"/>
        </w:r>
      </w:ins>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you read on the web or via an ePub or PDF viewer is a single TEI document. It has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start-tag at the beginning, a </w:t>
      </w:r>
      <w:r>
        <w:rPr>
          <w:rFonts w:cs="Courier New" w:ascii="Courier New" w:hAnsi="Courier New"/>
          <w:color w:val="000096"/>
          <w:sz w:val="18"/>
          <w:szCs w:val="18"/>
          <w:highlight w:val="white"/>
          <w14:textFill>
            <w14:solidFill>
              <w14:srgbClr w14:val="000096">
                <w14:alpha w14:val="5000"/>
              </w14:srgbClr>
            </w14:solidFill>
          </w14:textFill>
        </w:rPr>
        <w:t>&lt;gi&gt;</w:t>
      </w:r>
      <w:r>
        <w:rPr/>
        <w:t>TEI</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end-tag at the end, and a </w:t>
      </w:r>
      <w:r>
        <w:rPr>
          <w:rFonts w:cs="Courier New" w:ascii="Courier New" w:hAnsi="Courier New"/>
          <w:color w:val="000096"/>
          <w:sz w:val="18"/>
          <w:szCs w:val="18"/>
          <w:highlight w:val="white"/>
          <w14:textFill>
            <w14:solidFill>
              <w14:srgbClr w14:val="000096">
                <w14:alpha w14:val="5000"/>
              </w14:srgbClr>
            </w14:solidFill>
          </w14:textFill>
        </w:rPr>
        <w:t>&lt;gi&gt;</w:t>
      </w:r>
      <w:r>
        <w:rPr/>
        <w:t>teiHeader</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just like any other TEI document. It is filled with </w:t>
      </w:r>
      <w:r>
        <w:rPr>
          <w:rFonts w:cs="Courier New" w:ascii="Courier New" w:hAnsi="Courier New"/>
          <w:color w:val="000096"/>
          <w:sz w:val="18"/>
          <w:szCs w:val="18"/>
          <w:highlight w:val="white"/>
          <w14:textFill>
            <w14:solidFill>
              <w14:srgbClr w14:val="000096">
                <w14:alpha w14:val="5000"/>
              </w14:srgbClr>
            </w14:solidFill>
          </w14:textFill>
        </w:rPr>
        <w:t>&lt;gi&gt;</w:t>
      </w:r>
      <w:r>
        <w:rPr/>
        <w:t>div</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head</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as you might expect. But it also contains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describing elements and </w:t>
      </w:r>
      <w:r>
        <w:rPr>
          <w:rFonts w:cs="Courier New" w:ascii="Courier New" w:hAnsi="Courier New"/>
          <w:color w:val="000096"/>
          <w:sz w:val="18"/>
          <w:szCs w:val="18"/>
          <w:highlight w:val="white"/>
          <w14:textFill>
            <w14:solidFill>
              <w14:srgbClr w14:val="000096">
                <w14:alpha w14:val="5000"/>
              </w14:srgbClr>
            </w14:solidFill>
          </w14:textFill>
        </w:rPr>
        <w:t>&lt;gi&gt;</w:t>
      </w:r>
      <w:r>
        <w:rPr/>
        <w:t>moduleSpec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for grouping those element specifications, and a host of other constructs dedicated to describing an XML markup language in detail. This single TEI document is stored in over </w:t>
      </w:r>
      <w:del w:id="53" w:author="Susan Lorand" w:date="2024-03-20T16:30:00Z">
        <w:r>
          <w:rPr/>
          <w:delText xml:space="preserve">800 </w:delText>
        </w:r>
      </w:del>
      <w:ins w:id="54" w:author="Susan Lorand" w:date="2024-03-20T16:30:00Z">
        <w:r>
          <w:rPr/>
          <w:t xml:space="preserve">eight hundred </w:t>
        </w:r>
      </w:ins>
      <w:r>
        <w:rPr/>
        <w:t xml:space="preserve">separate files for the convenience of those maintaining </w:t>
      </w:r>
      <w:del w:id="55" w:author="Unknown Author" w:date="2024-04-24T08:31:50Z">
        <w:r>
          <w:rPr/>
          <w:delText>the TEI</w:delText>
        </w:r>
      </w:del>
      <w:del w:id="56" w:author="Unknown Author" w:date="2024-04-24T08:31:50Z">
        <w:r>
          <w:rPr/>
          <w:commentReference w:id="17"/>
        </w:r>
      </w:del>
      <w:ins w:id="57" w:author="Unknown Author" w:date="2024-04-24T08:31:50Z">
        <w:r>
          <w:rPr/>
          <w:t>it</w:t>
        </w:r>
      </w:ins>
      <w:r>
        <w:rPr/>
        <w:t>, but those files comprise a single TEI document.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This single TEI document that defines an XML language is not intended to be used on its own, however. This is in large part because the TEI covers many fields of study, and a user from one field may not be interested in the TEI elements and attributes that support another. Thus a customization file</w:t>
      </w:r>
      <w:del w:id="58" w:author="Susan Lorand" w:date="2024-03-20T16:32:00Z">
        <w:r>
          <w:rPr/>
          <w:delText xml:space="preserve"> </w:delText>
        </w:r>
      </w:del>
      <w:r>
        <w:rPr/>
        <w:t>—</w:t>
      </w:r>
      <w:del w:id="59" w:author="Susan Lorand" w:date="2024-03-20T16:32:00Z">
        <w:r>
          <w:rPr/>
          <w:delText xml:space="preserve"> </w:delText>
        </w:r>
      </w:del>
      <w:r>
        <w:rPr/>
        <w:t>also written in TEI ODD</w:t>
      </w:r>
      <w:del w:id="60" w:author="Susan Lorand" w:date="2024-03-20T16:32:00Z">
        <w:r>
          <w:rPr/>
          <w:delText xml:space="preserve"> </w:delText>
        </w:r>
      </w:del>
      <w:r>
        <w:rPr/>
        <w:t>—</w:t>
      </w:r>
      <w:del w:id="61" w:author="Susan Lorand" w:date="2024-03-20T16:32:00Z">
        <w:r>
          <w:rPr/>
          <w:delText xml:space="preserve"> </w:delText>
        </w:r>
      </w:del>
      <w:r>
        <w:rPr/>
        <w:t xml:space="preserve">is used in conjunction with the TEI Guidelines. The customization file expresses which parts of </w:t>
      </w:r>
      <w:del w:id="62" w:author="Susan Lorand" w:date="2024-03-20T16:32:00Z">
        <w:r>
          <w:rPr/>
          <w:delText xml:space="preserve">the </w:delText>
        </w:r>
      </w:del>
      <w:r>
        <w:rPr/>
        <w:t xml:space="preserve">TEI will be used, and which will not, and adds additional explanations, constraints, and examples where needed. One of the </w:t>
      </w:r>
      <w:commentRangeStart w:id="18"/>
      <w:r>
        <w:rPr/>
        <w:t xml:space="preserve">most </w:t>
      </w:r>
      <w:del w:id="63" w:author="Unknown Author" w:date="2024-04-24T08:33:33Z">
        <w:r>
          <w:rPr/>
          <w:delText>well-known</w:delText>
        </w:r>
      </w:del>
      <w:ins w:id="64" w:author="Unknown Author" w:date="2024-04-24T08:33:33Z">
        <w:r>
          <w:rPr/>
          <w:t>widely-used</w:t>
        </w:r>
      </w:ins>
      <w:r>
        <w:rPr/>
      </w:r>
      <w:ins w:id="65" w:author="Unknown Author" w:date="2024-04-24T08:33:43Z">
        <w:commentRangeEnd w:id="18"/>
        <w:r>
          <w:commentReference w:id="18"/>
        </w:r>
        <w:r>
          <w:rPr/>
          <w:commentReference w:id="19"/>
        </w:r>
      </w:ins>
      <w:r>
        <w:rPr/>
        <w:t xml:space="preserve"> customizations is TEI Lite, a large and complex customization that produces a slimmed-down version of TEI intended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to meet 90% of the needs of 90% of the TEI user community</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"teiLite"</w:t>
      </w:r>
      <w:r>
        <w:rPr>
          <w:rFonts w:cs="Courier New" w:ascii="Courier New" w:hAnsi="Courier New"/>
          <w:color w:val="000096"/>
          <w:sz w:val="18"/>
          <w:szCs w:val="18"/>
          <w:highlight w:val="white"/>
          <w14:textFill>
            <w14:solidFill>
              <w14:srgbClr w14:val="000096">
                <w14:alpha w14:val="5000"/>
              </w14:srgbClr>
            </w14:solidFill>
          </w14:textFill>
        </w:rPr>
        <w:t>&gt;</w:t>
      </w:r>
      <w:r>
        <w:rPr/>
        <w:t>TEI Consortium, n.d.</w:t>
      </w:r>
      <w:ins w:id="66" w:author="Unknown Author" w:date="2024-04-23T21:11:12Z">
        <w:r>
          <w:rPr/>
          <w:t>a</w:t>
        </w:r>
      </w:ins>
      <w:ins w:id="67" w:author="Susan Lorand" w:date="2024-03-27T17:56:00Z">
        <w:r>
          <w:rPr/>
          <w:t>,</w:t>
        </w:r>
      </w:ins>
      <w:del w:id="68" w:author="Susan Lorand" w:date="2024-03-27T17:55:00Z">
        <w:r>
          <w:rPr/>
          <w:delText>:</w:delText>
        </w:r>
      </w:del>
      <w:r>
        <w:rPr/>
        <w:t xml:space="preserve"> </w:t>
      </w:r>
      <w:del w:id="69" w:author="Unknown Author" w:date="2024-04-24T08:38:10Z">
        <w:commentRangeStart w:id="20"/>
        <w:r>
          <w:rPr/>
          <w:delText>“</w:delText>
        </w:r>
      </w:del>
      <w:ins w:id="70" w:author="Unknown Author" w:date="2024-04-24T08:38:22Z">
        <w:r>
          <w:rPr/>
          <w:t>&lt;q&gt;</w:t>
        </w:r>
      </w:ins>
      <w:r>
        <w:rPr/>
        <w:t>What is TEI Lite?</w:t>
      </w:r>
      <w:ins w:id="71" w:author="Unknown Author" w:date="2024-04-24T08:38:27Z">
        <w:r>
          <w:rPr/>
          <w:t>&lt;/q&gt;</w:t>
        </w:r>
      </w:ins>
      <w:del w:id="72" w:author="Unknown Author" w:date="2024-04-24T08:38:12Z">
        <w:r>
          <w:rPr/>
          <w:delText>”</w:delText>
        </w:r>
      </w:del>
      <w:r>
        <w:rPr/>
      </w:r>
      <w:commentRangeEnd w:id="20"/>
      <w:r>
        <w:commentReference w:id="20"/>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 customization that is very commonly used for experimentation (but not appropriate for use in actual encoding projects) is TEI All, a very small customization that simply says </w:t>
      </w:r>
      <w:r>
        <w:rPr>
          <w:rFonts w:cs="Courier New" w:ascii="Courier New" w:hAnsi="Courier New"/>
          <w:color w:val="000096"/>
          <w:sz w:val="18"/>
          <w:szCs w:val="18"/>
          <w:highlight w:val="white"/>
          <w14:textFill>
            <w14:solidFill>
              <w14:srgbClr w14:val="000096">
                <w14:alpha w14:val="5000"/>
              </w14:srgbClr>
            </w14:solidFill>
          </w14:textFill>
        </w:rPr>
        <w:t>&lt;q&gt;</w:t>
      </w:r>
      <w:r>
        <w:rPr/>
        <w:t>use all bits of TEI without any further explanations, examples, or constraints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Given a TEI customization, the main tasks we wish to accomplish are to convert the combination of the TEI customization and the TEI source document into (1) customized documentation and (2) usable schemas. Customized documentation is a version of the </w:t>
      </w:r>
      <w:r>
        <w:rPr>
          <w:rFonts w:cs="Courier New" w:ascii="Courier New" w:hAnsi="Courier New"/>
          <w:color w:val="000096"/>
          <w:sz w:val="18"/>
          <w:szCs w:val="18"/>
          <w:highlight w:val="white"/>
          <w14:textFill>
            <w14:solidFill>
              <w14:srgbClr w14:val="000096">
                <w14:alpha w14:val="5000"/>
              </w14:srgbClr>
            </w14:solidFill>
          </w14:textFill>
        </w:rPr>
        <w:t>&lt;title</w:t>
      </w:r>
      <w:del w:id="73" w:author="Unknown Author" w:date="2024-04-24T08:34:50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74" w:author="Unknown Author" w:date="2024-04-24T08:34:50Z">
        <w:r>
          <w:rPr>
            <w:rFonts w:cs="Courier New" w:ascii="Courier New" w:hAnsi="Courier New"/>
            <w:color w:val="FF8040"/>
            <w:sz w:val="18"/>
            <w:szCs w:val="18"/>
            <w:highlight w:val="white"/>
            <w14:textFill>
              <w14:solidFill>
                <w14:srgbClr w14:val="FF8040">
                  <w14:alpha w14:val="5000"/>
                </w14:srgbClr>
              </w14:solidFill>
            </w14:textFill>
          </w:rPr>
          <w:delText>=</w:delText>
        </w:r>
      </w:del>
      <w:del w:id="75" w:author="Unknown Author" w:date="2024-04-24T08:34:50Z">
        <w:r>
          <w:rPr>
            <w:rFonts w:cs="Courier New" w:ascii="Courier New" w:hAnsi="Courier New"/>
            <w:color w:val="993300"/>
            <w:sz w:val="18"/>
            <w:szCs w:val="18"/>
            <w:highlight w:val="white"/>
            <w14:textFill>
              <w14:solidFill>
                <w14:srgbClr w14:val="993300">
                  <w14:alpha w14:val="5000"/>
                </w14:srgbClr>
              </w14:solidFill>
            </w14:textFill>
          </w:rPr>
          <w:delText>"m"</w:delText>
        </w:r>
      </w:del>
      <w:r>
        <w:rPr>
          <w:rFonts w:cs="Courier New" w:ascii="Courier New" w:hAnsi="Courier New"/>
          <w:color w:val="000096"/>
          <w:sz w:val="18"/>
          <w:szCs w:val="18"/>
          <w:highlight w:val="white"/>
          <w14:textFill>
            <w14:solidFill>
              <w14:srgbClr w14:val="000096">
                <w14:alpha w14:val="5000"/>
              </w14:srgbClr>
            </w14:solidFill>
          </w14:textFill>
        </w:rPr>
        <w:t>&gt;</w:t>
      </w:r>
      <w:commentRangeStart w:id="21"/>
      <w:r>
        <w:rPr/>
        <w:t>TEI Guidelines</w:t>
      </w:r>
      <w:r>
        <w:rPr/>
      </w:r>
      <w:commentRangeEnd w:id="21"/>
      <w:r>
        <w:commentReference w:id="21"/>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or at least of the reference section, that reflects the changes expressed in the customization ODD. For example, if the customization ODD says </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I only need the required modules plus the </w:t>
      </w:r>
      <w:r>
        <w:rPr>
          <w:rFonts w:cs="Courier New" w:ascii="Courier New" w:hAnsi="Courier New"/>
          <w:color w:val="000096"/>
          <w:sz w:val="18"/>
          <w:szCs w:val="18"/>
          <w:highlight w:val="white"/>
          <w14:textFill>
            <w14:solidFill>
              <w14:srgbClr w14:val="000096">
                <w14:alpha w14:val="5000"/>
              </w14:srgbClr>
            </w14:solidFill>
          </w14:textFill>
        </w:rPr>
        <w:t>&lt;gi&gt;</w:t>
      </w:r>
      <w:r>
        <w:rPr/>
        <w:t>metDecl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w:t>
      </w:r>
      <w:r>
        <w:rPr>
          <w:rFonts w:cs="Courier New" w:ascii="Courier New" w:hAnsi="Courier New"/>
          <w:color w:val="000096"/>
          <w:sz w:val="18"/>
          <w:szCs w:val="18"/>
          <w:highlight w:val="white"/>
          <w14:textFill>
            <w14:solidFill>
              <w14:srgbClr w14:val="000096">
                <w14:alpha w14:val="5000"/>
              </w14:srgbClr>
            </w14:solidFill>
          </w14:textFill>
        </w:rPr>
        <w:t>&lt;/q&gt;</w:t>
      </w:r>
      <w:r>
        <w:rPr/>
        <w:t xml:space="preserve">—that is, it does not include the specialized modules for drama, feature structures, manuscript description, </w:t>
      </w:r>
      <w:commentRangeStart w:id="22"/>
      <w:r>
        <w:rPr/>
        <w:t>etc.</w:t>
      </w:r>
      <w:r>
        <w:rPr/>
      </w:r>
      <w:ins w:id="76" w:author="Unknown Author" w:date="2024-04-24T08:41:56Z">
        <w:commentRangeEnd w:id="22"/>
        <w:r>
          <w:commentReference w:id="22"/>
        </w:r>
        <w:r>
          <w:rPr/>
          <w:commentReference w:id="23"/>
        </w:r>
      </w:ins>
      <w:r>
        <w:rPr/>
        <w:t xml:space="preserve">—then only ~61 different element types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only ~197 as members of the class </w:t>
      </w:r>
      <w:ins w:id="77" w:author="Unknown Author" w:date="2024-04-24T08:45:21Z">
        <w:r>
          <w:rPr/>
          <w:t>&lt;ident&gt;</w:t>
        </w:r>
      </w:ins>
      <w:commentRangeStart w:id="24"/>
      <w:r>
        <w:rPr/>
        <w:t>att.global</w:t>
      </w:r>
      <w:ins w:id="78" w:author="Unknown Author" w:date="2024-04-24T08:45:25Z">
        <w:r>
          <w:rPr/>
          <w:t>&lt;/ident&gt;</w:t>
        </w:r>
      </w:ins>
      <w:r>
        <w:rPr/>
      </w:r>
      <w:ins w:id="79" w:author="Unknown Author" w:date="2024-04-24T08:45:51Z">
        <w:commentRangeEnd w:id="24"/>
        <w:r>
          <w:commentReference w:id="24"/>
        </w:r>
        <w:r>
          <w:rPr/>
          <w:commentReference w:id="25"/>
        </w:r>
      </w:ins>
      <w:r>
        <w:rPr/>
        <w:t xml:space="preserve">. This makes documentation much easier to read when compared to TEI All, in which ~207 elements would be listed as possible children of </w:t>
      </w:r>
      <w:r>
        <w:rPr>
          <w:rFonts w:cs="Courier New" w:ascii="Courier New" w:hAnsi="Courier New"/>
          <w:color w:val="000096"/>
          <w:sz w:val="18"/>
          <w:szCs w:val="18"/>
          <w:highlight w:val="white"/>
          <w14:textFill>
            <w14:solidFill>
              <w14:srgbClr w14:val="000096">
                <w14:alpha w14:val="5000"/>
              </w14:srgbClr>
            </w14:solidFill>
          </w14:textFill>
        </w:rPr>
        <w:t>&lt;gi&gt;</w:t>
      </w:r>
      <w:r>
        <w:rPr/>
        <w:t>p</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and ~590 as members of the class </w:t>
      </w:r>
      <w:ins w:id="80" w:author="Unknown Author" w:date="2024-04-24T08:45:31Z">
        <w:r>
          <w:rPr/>
          <w:t>&lt;ident&gt;</w:t>
        </w:r>
      </w:ins>
      <w:commentRangeStart w:id="26"/>
      <w:r>
        <w:rPr/>
        <w:t>att.global</w:t>
      </w:r>
      <w:ins w:id="81" w:author="Unknown Author" w:date="2024-04-24T08:45:35Z">
        <w:r>
          <w:rPr/>
          <w:t>&lt;/ident&gt;</w:t>
        </w:r>
      </w:ins>
      <w:r>
        <w:rPr/>
      </w:r>
      <w:commentRangeEnd w:id="26"/>
      <w:r>
        <w:commentReference w:id="26"/>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need to generate usable schemas from the TEI system because no software exists that will directly validate a document against an XML language written in TEI ODD, let alone provide assistance in writing a document that conforms to it. The TEI ODD language is specifically designed to be converted to schema languages for which such software is commonly available: RELAX NG (for the closed schema language constructs) and ISO Schematron (for the open schema language constructs). Furthermore, the ODD language can be converted to other languages.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Following the principles of literate programming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000096"/>
          <w:sz w:val="18"/>
          <w:szCs w:val="18"/>
          <w:highlight w:val="white"/>
          <w14:textFill>
            <w14:solidFill>
              <w14:srgbClr w14:val="000096">
                <w14:alpha w14:val="5000"/>
              </w14:srgbClr>
            </w14:solidFill>
          </w14:textFill>
        </w:rPr>
        <w:t>&gt;</w:t>
      </w:r>
      <w:r>
        <w:rPr/>
        <w:t>Knuth 1984</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the process of generating custom documentation from a customization file and the TEI Guidelines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weaving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and the process of generating schemas is called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tangling</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TEI Consortium provides software (called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 xml:space="preserve">, not to be confused with </w:t>
      </w:r>
      <w:r>
        <w:rPr>
          <w:rFonts w:cs="Courier New" w:ascii="Courier New" w:hAnsi="Courier New"/>
          <w:color w:val="000096"/>
          <w:sz w:val="18"/>
          <w:szCs w:val="18"/>
          <w:highlight w:val="white"/>
          <w14:textFill>
            <w14:solidFill>
              <w14:srgbClr w14:val="000096">
                <w14:alpha w14:val="5000"/>
              </w14:srgbClr>
            </w14:solidFill>
          </w14:textFill>
        </w:rPr>
        <w:t>&lt;name&gt;</w:t>
      </w:r>
      <w:r>
        <w:rPr/>
        <w:t>Roma</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"https://roma.tei-c.org/"</w:t>
      </w:r>
      <w:r>
        <w:rPr>
          <w:rFonts w:cs="Courier New" w:ascii="Courier New" w:hAnsi="Courier New"/>
          <w:color w:val="000096"/>
          <w:sz w:val="18"/>
          <w:szCs w:val="18"/>
          <w:highlight w:val="white"/>
          <w14:textFill>
            <w14:solidFill>
              <w14:srgbClr w14:val="000096">
                <w14:alpha w14:val="5000"/>
              </w14:srgbClr>
            </w14:solidFill>
          </w14:textFill>
        </w:rPr>
        <w:t>&gt;</w:t>
      </w:r>
      <w:r>
        <w:rPr/>
        <w:t>https://roma.tei-c.org/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web interface to that software) which performs these tangle and weave functions.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"fig01"</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"tei_odd_customization_detail_iconed.png"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"676px"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"538px"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Generation of customized documentation and schemas from TEI</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History: Who, What, and Why</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software currently used to convert TEI ODD into custom documentation and custom schemas is a large set of XSLT stylesheets commonly referred to by the somewhat generic name </w:t>
      </w:r>
      <w:r>
        <w:rPr>
          <w:rFonts w:cs="Courier New" w:ascii="Courier New" w:hAnsi="Courier New"/>
          <w:color w:val="000096"/>
          <w:sz w:val="18"/>
          <w:szCs w:val="18"/>
          <w:highlight w:val="white"/>
          <w14:textFill>
            <w14:solidFill>
              <w14:srgbClr w14:val="000096">
                <w14:alpha w14:val="5000"/>
              </w14:srgbClr>
            </w14:solidFill>
          </w14:textFill>
        </w:rPr>
        <w:t>&lt;name&gt;</w:t>
      </w:r>
      <w:r>
        <w:rPr/>
        <w:t>the TEI 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You might think they are called that because the name of the GitHub repository where they live is </w:t>
      </w:r>
      <w:r>
        <w:rPr>
          <w:rFonts w:cs="Courier New" w:ascii="Courier New" w:hAnsi="Courier New"/>
          <w:color w:val="000096"/>
          <w:sz w:val="18"/>
          <w:szCs w:val="18"/>
          <w:highlight w:val="white"/>
          <w14:textFill>
            <w14:solidFill>
              <w14:srgbClr w14:val="000096">
                <w14:alpha w14:val="5000"/>
              </w14:srgbClr>
            </w14:solidFill>
          </w14:textFill>
        </w:rPr>
        <w:t>&lt;name&gt;</w:t>
      </w:r>
      <w:r>
        <w:rPr/>
        <w:t>Stylesheets</w:t>
      </w:r>
      <w:r>
        <w:rPr>
          <w:rFonts w:cs="Courier New" w:ascii="Courier New" w:hAnsi="Courier New"/>
          <w:color w:val="000096"/>
          <w:sz w:val="18"/>
          <w:szCs w:val="18"/>
          <w:highlight w:val="white"/>
          <w14:textFill>
            <w14:solidFill>
              <w14:srgbClr w14:val="000096">
                <w14:alpha w14:val="5000"/>
              </w14:srgbClr>
            </w14:solidFill>
          </w14:textFill>
        </w:rPr>
        <w:t>&lt;/name&gt;</w:t>
      </w:r>
      <w:r>
        <w:rPr/>
        <w:t>, but in fact the repository</w:t>
      </w:r>
      <w:del w:id="82" w:author="Unknown Author" w:date="2024-04-24T08:48:13Z">
        <w:r>
          <w:rPr/>
          <w:commentReference w:id="27"/>
        </w:r>
      </w:del>
      <w:r>
        <w:rPr/>
        <w:t xml:space="preserve"> is named after the software.</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 The Stylesheets</w:t>
      </w:r>
      <w:del w:id="83" w:author="Unknown Author" w:date="2024-04-24T08:49:17Z">
        <w:r>
          <w:rPr/>
          <w:commentReference w:id="28"/>
        </w:r>
      </w:del>
      <w:r>
        <w:rPr/>
        <w:t xml:space="preserve"> also convert TEI into many other formats (including DocBook, HTML, PDF, NLM, and OpenDocument), and many of those formats into TEI. These stylesheets</w:t>
      </w:r>
      <w:del w:id="84" w:author="Unknown Author" w:date="2024-04-24T08:49:24Z">
        <w:r>
          <w:rPr/>
          <w:commentReference w:id="29"/>
        </w:r>
      </w:del>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are both an extraordinarily impressive accomplishment (that of Sebastian Rahtz, to be precise) and somewhat of an obstacle to the growth of the TEI language. The Stylesheets are magnificent in that they perform a large set of intricate tasks reasonably well, and in that they were written very quickly. However, they are very difficult to maintain. The source of the problem was summed up by Martin Holmes in 2021: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Sebastian was such a genius he really found it impossible to imagine how dim the rest of us actually are.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For a detailed discussion of the problems the Stylesheets pose see the rest of Holmes’s paper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But to summarize here for our purposes: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"bulleted"</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Stylesheets are </w:t>
      </w:r>
      <w:del w:id="85" w:author="Unknown Author" w:date="2024-04-24T08:52:47Z">
        <w:commentRangeStart w:id="30"/>
        <w:r>
          <w:rPr>
            <w:rFonts w:cs="Courier New" w:ascii="Courier New" w:hAnsi="Courier New"/>
            <w:color w:val="000096"/>
            <w:sz w:val="18"/>
            <w:szCs w:val="18"/>
            <w:highlight w:val="white"/>
            <w14:textFill>
              <w14:solidFill>
                <w14:srgbClr w14:val="000096">
                  <w14:alpha w14:val="5000"/>
                </w14:srgbClr>
              </w14:solidFill>
            </w14:textFill>
          </w:rPr>
          <w:delText>&lt;hi</w:delText>
        </w:r>
      </w:del>
      <w:del w:id="86" w:author="Unknown Author" w:date="2024-04-24T08:52:47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87" w:author="Unknown Author" w:date="2024-04-24T08:52:47Z">
        <w:r>
          <w:rPr>
            <w:rFonts w:cs="Courier New" w:ascii="Courier New" w:hAnsi="Courier New"/>
            <w:color w:val="FF8040"/>
            <w:sz w:val="18"/>
            <w:szCs w:val="18"/>
            <w:highlight w:val="white"/>
            <w14:textFill>
              <w14:solidFill>
                <w14:srgbClr w14:val="FF8040">
                  <w14:alpha w14:val="5000"/>
                </w14:srgbClr>
              </w14:solidFill>
            </w14:textFill>
          </w:rPr>
          <w:delText>=</w:delText>
        </w:r>
      </w:del>
      <w:del w:id="88" w:author="Unknown Author" w:date="2024-04-24T08:52:47Z">
        <w:r>
          <w:rPr>
            <w:rFonts w:cs="Courier New" w:ascii="Courier New" w:hAnsi="Courier New"/>
            <w:color w:val="993300"/>
            <w:sz w:val="18"/>
            <w:szCs w:val="18"/>
            <w:highlight w:val="white"/>
            <w14:textFill>
              <w14:solidFill>
                <w14:srgbClr w14:val="993300">
                  <w14:alpha w14:val="5000"/>
                </w14:srgbClr>
              </w14:solidFill>
            </w14:textFill>
          </w:rPr>
          <w:delText>"bold"</w:delText>
        </w:r>
      </w:del>
      <w:del w:id="89" w:author="Unknown Author" w:date="2024-04-24T08:52:47Z">
        <w:r>
          <w:rPr>
            <w:rFonts w:cs="Courier New" w:ascii="Courier New" w:hAnsi="Courier New"/>
            <w:color w:val="000096"/>
            <w:sz w:val="18"/>
            <w:szCs w:val="18"/>
            <w:highlight w:val="white"/>
            <w14:textFill>
              <w14:solidFill>
                <w14:srgbClr w14:val="000096">
                  <w14:alpha w14:val="5000"/>
                </w14:srgbClr>
              </w14:solidFill>
            </w14:textFill>
          </w:rPr>
          <w:delText>&gt;</w:delText>
        </w:r>
      </w:del>
      <w:ins w:id="90" w:author="Unknown Author" w:date="2024-04-24T08:52:51Z">
        <w:r>
          <w:rPr>
            <w:rFonts w:cs="Courier New" w:ascii="Courier New" w:hAnsi="Courier New"/>
            <w:color w:val="000096"/>
            <w:sz w:val="18"/>
            <w:szCs w:val="18"/>
            <w:highlight w:val="white"/>
            <w14:textFill>
              <w14:solidFill>
                <w14:srgbClr w14:val="000096">
                  <w14:alpha w14:val="5000"/>
                </w14:srgbClr>
              </w14:solidFill>
            </w14:textFill>
          </w:rPr>
          <w:t>&lt;emph&gt;</w:t>
        </w:r>
      </w:ins>
      <w:r>
        <w:rPr/>
        <w:t>very</w:t>
      </w:r>
      <w:ins w:id="91" w:author="Unknown Author" w:date="2024-04-24T08:52:57Z">
        <w:r>
          <w:rPr>
            <w:rFonts w:ascii="Courier New" w:hAnsi="Courier New"/>
            <w:sz w:val="18"/>
            <w:szCs w:val="18"/>
          </w:rPr>
          <w:t>&lt;/emph&gt;</w:t>
        </w:r>
      </w:ins>
      <w:del w:id="92" w:author="Unknown Author" w:date="2024-04-24T08:52:49Z">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rFonts w:cs="Courier New" w:ascii="Courier New" w:hAnsi="Courier New"/>
          <w:color w:val="000096"/>
          <w:sz w:val="18"/>
          <w:szCs w:val="18"/>
          <w:highlight w:val="white"/>
          <w14:textFill>
            <w14:solidFill>
              <w14:srgbClr w14:val="000096">
                <w14:alpha w14:val="5000"/>
              </w14:srgbClr>
            </w14:solidFill>
          </w14:textFill>
        </w:rPr>
      </w:r>
      <w:ins w:id="93" w:author="Unknown Author" w:date="2024-04-24T08:54:10Z">
        <w:commentRangeEnd w:id="30"/>
        <w:r>
          <w:commentReference w:id="30"/>
        </w:r>
        <w:r>
          <w:rPr/>
          <w:commentReference w:id="31"/>
        </w:r>
      </w:ins>
      <w:r>
        <w:rPr/>
        <w:t xml:space="preserve"> complex. This is in large part because they do a </w:t>
      </w:r>
      <w:del w:id="94" w:author="Unknown Author" w:date="2024-04-24T08:53:06Z">
        <w:r>
          <w:rPr>
            <w:rFonts w:cs="Courier New" w:ascii="Courier New" w:hAnsi="Courier New"/>
            <w:color w:val="000096"/>
            <w:sz w:val="18"/>
            <w:szCs w:val="18"/>
            <w:highlight w:val="white"/>
            <w14:textFill>
              <w14:solidFill>
                <w14:srgbClr w14:val="000096">
                  <w14:alpha w14:val="5000"/>
                </w14:srgbClr>
              </w14:solidFill>
            </w14:textFill>
          </w:rPr>
          <w:delText>&lt;hi</w:delText>
        </w:r>
      </w:del>
      <w:del w:id="95" w:author="Unknown Author" w:date="2024-04-24T08:53:06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96" w:author="Unknown Author" w:date="2024-04-24T08:53:06Z">
        <w:r>
          <w:rPr>
            <w:rFonts w:cs="Courier New" w:ascii="Courier New" w:hAnsi="Courier New"/>
            <w:color w:val="FF8040"/>
            <w:sz w:val="18"/>
            <w:szCs w:val="18"/>
            <w:highlight w:val="white"/>
            <w14:textFill>
              <w14:solidFill>
                <w14:srgbClr w14:val="FF8040">
                  <w14:alpha w14:val="5000"/>
                </w14:srgbClr>
              </w14:solidFill>
            </w14:textFill>
          </w:rPr>
          <w:delText>=</w:delText>
        </w:r>
      </w:del>
      <w:del w:id="97" w:author="Unknown Author" w:date="2024-04-24T08:53:06Z">
        <w:r>
          <w:rPr>
            <w:rFonts w:cs="Courier New" w:ascii="Courier New" w:hAnsi="Courier New"/>
            <w:color w:val="993300"/>
            <w:sz w:val="18"/>
            <w:szCs w:val="18"/>
            <w:highlight w:val="white"/>
            <w14:textFill>
              <w14:solidFill>
                <w14:srgbClr w14:val="993300">
                  <w14:alpha w14:val="5000"/>
                </w14:srgbClr>
              </w14:solidFill>
            </w14:textFill>
          </w:rPr>
          <w:delText>"bold"</w:delText>
        </w:r>
      </w:del>
      <w:del w:id="98" w:author="Unknown Author" w:date="2024-04-24T08:53:06Z">
        <w:r>
          <w:rPr>
            <w:rFonts w:cs="Courier New" w:ascii="Courier New" w:hAnsi="Courier New"/>
            <w:color w:val="000096"/>
            <w:sz w:val="18"/>
            <w:szCs w:val="18"/>
            <w:highlight w:val="white"/>
            <w14:textFill>
              <w14:solidFill>
                <w14:srgbClr w14:val="000096">
                  <w14:alpha w14:val="5000"/>
                </w14:srgbClr>
              </w14:solidFill>
            </w14:textFill>
          </w:rPr>
          <w:delText>&gt;</w:delText>
        </w:r>
      </w:del>
      <w:ins w:id="99" w:author="Unknown Author" w:date="2024-04-24T08:53:12Z">
        <w:r>
          <w:rPr>
            <w:rFonts w:cs="Courier New" w:ascii="Courier New" w:hAnsi="Courier New"/>
            <w:color w:val="000096"/>
            <w:sz w:val="18"/>
            <w:szCs w:val="18"/>
            <w:highlight w:val="white"/>
            <w14:textFill>
              <w14:solidFill>
                <w14:srgbClr w14:val="000096">
                  <w14:alpha w14:val="5000"/>
                </w14:srgbClr>
              </w14:solidFill>
            </w14:textFill>
          </w:rPr>
          <w:t>&lt;emph&gt;</w:t>
        </w:r>
      </w:ins>
      <w:r>
        <w:rPr/>
        <w:t>lot</w:t>
      </w:r>
      <w:ins w:id="100" w:author="Unknown Author" w:date="2024-04-24T08:53:16Z">
        <w:r>
          <w:rPr>
            <w:rFonts w:ascii="Courier New" w:hAnsi="Courier New"/>
            <w:sz w:val="18"/>
            <w:szCs w:val="18"/>
          </w:rPr>
          <w:t>&lt;/emph&gt;</w:t>
        </w:r>
      </w:ins>
      <w:del w:id="101" w:author="Unknown Author" w:date="2024-04-24T08:53:10Z">
        <w:r>
          <w:rPr>
            <w:rFonts w:cs="Courier New" w:ascii="Courier New" w:hAnsi="Courier New"/>
            <w:color w:val="000096"/>
            <w:sz w:val="18"/>
            <w:szCs w:val="18"/>
            <w:highlight w:val="white"/>
            <w14:textFill>
              <w14:solidFill>
                <w14:srgbClr w14:val="000096">
                  <w14:alpha w14:val="5000"/>
                </w14:srgbClr>
              </w14:solidFill>
            </w14:textFill>
          </w:rPr>
          <w:delText>&lt;/hi&gt;</w:delText>
        </w:r>
      </w:del>
      <w:r>
        <w:rPr/>
        <w:t xml:space="preserve"> more than convert TEI ODD into custom documentation and custom schemas, which are the core activities the TEI Technical Council needs to support.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written in an outdated dialect of XSLT (basically XSLT 1.0 with a few 2.0 constructs). XSLT 2.0 and 3.0 provide many new constructs which contribute to clarity, concision, and easier documentation.</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They are full of redundancy (e.g., there are two functions named </w:t>
      </w:r>
      <w:r>
        <w:rPr>
          <w:rFonts w:cs="Courier New" w:ascii="Courier New" w:hAnsi="Courier New"/>
          <w:color w:val="000096"/>
          <w:sz w:val="18"/>
          <w:szCs w:val="18"/>
          <w:highlight w:val="white"/>
          <w14:textFill>
            <w14:solidFill>
              <w14:srgbClr w14:val="000096">
                <w14:alpha w14:val="5000"/>
              </w14:srgbClr>
            </w14:solidFill>
          </w14:textFill>
        </w:rPr>
        <w:t>&lt;code&gt;</w:t>
      </w:r>
      <w:r>
        <w:rPr/>
        <w:t>tei:includeMember()</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which are used during ODD processing that do exactly the same thing).</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They are almost completely undocumented.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600" w:hanging="0"/>
        <w:rPr>
          <w:b/>
          <w:b/>
          <w:bCs/>
        </w:rPr>
      </w:pPr>
      <w:r>
        <w:rPr>
          <w:b/>
          <w:bCs/>
        </w:rPr>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Thus fixing bugs in, let alone adding new features to, the Stylesheets is quite difficult, in part because it is very difficult to be confident that a change does not introduce other problems. Furthermore, it is common to find new bugs when fixing known bugs. David Maus went so far as to say in an issue comment </w:t>
      </w:r>
      <w:r>
        <w:rPr>
          <w:rFonts w:cs="Courier New" w:ascii="Courier New" w:hAnsi="Courier New"/>
          <w:color w:val="000096"/>
          <w:sz w:val="18"/>
          <w:szCs w:val="18"/>
          <w:highlight w:val="white"/>
          <w14:textFill>
            <w14:solidFill>
              <w14:srgbClr w14:val="000096">
                <w14:alpha w14:val="5000"/>
              </w14:srgbClr>
            </w14:solidFill>
          </w14:textFill>
        </w:rPr>
        <w:t>&lt;quote</w:t>
      </w:r>
      <w:r>
        <w:rPr>
          <w:rFonts w:cs="Courier New" w:ascii="Courier New" w:hAnsi="Courier New"/>
          <w:color w:val="F5844C"/>
          <w:sz w:val="18"/>
          <w:szCs w:val="18"/>
          <w:highlight w:val="white"/>
          <w14:textFill>
            <w14:solidFill>
              <w14:srgbClr w14:val="F5844C">
                <w14:alpha w14:val="5000"/>
              </w14:srgbClr>
            </w14:solidFill>
          </w14:textFill>
        </w:rPr>
        <w:t xml:space="preserve"> source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I consider the Stylesheets as broken beyond repair. They work … to a certain degree[,] but they are, from my point of view, effectively unmaintainable.</w:t>
      </w:r>
      <w:r>
        <w:rPr>
          <w:rFonts w:cs="Courier New" w:ascii="Courier New" w:hAnsi="Courier New"/>
          <w:color w:val="000096"/>
          <w:sz w:val="18"/>
          <w:szCs w:val="18"/>
          <w:highlight w:val="white"/>
          <w14:textFill>
            <w14:solidFill>
              <w14:srgbClr w14:val="000096">
                <w14:alpha w14:val="5000"/>
              </w14:srgbClr>
            </w14:solidFill>
          </w14:textFill>
        </w:rPr>
        <w:t>&lt;/quote&gt;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"comment"</w:t>
      </w:r>
      <w:r>
        <w:rPr>
          <w:rFonts w:cs="Courier New" w:ascii="Courier New" w:hAnsi="Courier New"/>
          <w:color w:val="000096"/>
          <w:sz w:val="18"/>
          <w:szCs w:val="18"/>
          <w:highlight w:val="white"/>
          <w14:textFill>
            <w14:solidFill>
              <w14:srgbClr w14:val="000096">
                <w14:alpha w14:val="5000"/>
              </w14:srgbClr>
            </w14:solidFill>
          </w14:textFill>
        </w:rPr>
        <w:t>&gt;</w:t>
      </w:r>
      <w:r>
        <w:rPr/>
        <w:t>Maus 2021</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natural consequence to the Stylesheets being simultaneously so difficult to maintain and being so central to the TEI Technical Council’s mission is that the Council spends a lot of its time trying to address issues in the Stylesheets. There is a monthly meeting devoted to the task, and it is not nearly enough. It is worth mentioning, though, that people other than those on the Council can contribute to the Stylesheets. In fact, the Stylesheets repository was deliberately (and some would say unwisely) separated from the repository used for the TEI Guidelines themselves in order to encourage and foster work on the Stylesheets by programmers other than those on the Council. This has not been entirely successful, though. Fewer than 4% of commits to the primary development branch are by people who have never served on the Council.</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Two of the authors (Bauman and Holmes) had been fantasizing about rewriting the Stylesheets from scratch for several years. In 2021 at the virtual TEI conference Holmes presented the paper cited above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w:t>
      </w:r>
      <w:r>
        <w:rPr/>
        <w:t>Holmes 2021</w:t>
      </w:r>
      <w:r>
        <w:rPr>
          <w:rFonts w:cs="Courier New" w:ascii="Courier New" w:hAnsi="Courier New"/>
          <w:color w:val="000096"/>
          <w:sz w:val="18"/>
          <w:szCs w:val="18"/>
          <w:highlight w:val="white"/>
          <w14:textFill>
            <w14:solidFill>
              <w14:srgbClr w14:val="000096">
                <w14:alpha w14:val="5000"/>
              </w14:srgbClr>
            </w14:solidFill>
          </w14:textFill>
        </w:rPr>
        <w:t>&lt;/ref&gt;</w:t>
      </w:r>
      <w:r>
        <w:rPr/>
        <w:t>), laying out the argument that the Stylesheets are becoming a hindrance to progress within the TEI. It seemed that most Council members were quite sympathetic to Holmes’s position. Bauman saw this as an opportunity, and asked the Council to create a task force for the purpose of creating a new ODD processor</w:t>
      </w:r>
      <w:ins w:id="102" w:author="Susan Lorand" w:date="2024-03-21T11:07:00Z">
        <w:commentRangeStart w:id="32"/>
        <w:r>
          <w:rPr/>
          <w:t xml:space="preserve"> (ATOP)</w:t>
        </w:r>
      </w:ins>
      <w:r>
        <w:rPr/>
      </w:r>
      <w:commentRangeEnd w:id="32"/>
      <w:r>
        <w:commentReference w:id="32"/>
      </w:r>
      <w:r>
        <w:rPr/>
        <w:t xml:space="preserve"> from scratch that generates RELAX NG and Schematron schemas from the ODD language. This deliberately left out many of the tasks the Stylesheets perform. However, the Council feels that the only tasks performed by the Stylesheets that are core parts of its mission are (1) generation of the Guidelines themselves, (2) generation of custom documentation, and (3) generation of custom schemas. But even considering only those three core tasks, two are not covered by the charge to the new task force. This is for a variety of reasons, the largest of which is that another group is tackling the other activities that are part of the Council’s core mission: generating the Guidelines themselves and generating customized documentation.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Thus ATOP will be an ODD processor that takes as input a chain of one or more ODD files and produces as output both a RELAX NG schema (representing the grammar expressed by the chained ODDs) and a</w:t>
      </w:r>
      <w:del w:id="103" w:author="Unknown Author" w:date="2024-04-24T08:59:46Z">
        <w:r>
          <w:rPr/>
          <w:delText>n</w:delText>
        </w:r>
      </w:del>
      <w:r>
        <w:rPr/>
        <w:t xml:space="preserve"> </w:t>
      </w:r>
      <w:del w:id="104" w:author="Unknown Author" w:date="2024-04-24T08:59:19Z">
        <w:r>
          <w:rPr/>
          <w:delText>ISO</w:delText>
        </w:r>
      </w:del>
      <w:ins w:id="105" w:author="Unknown Author" w:date="2024-04-24T08:59:19Z">
        <w:r>
          <w:rPr/>
          <w:t>Schematron</w:t>
        </w:r>
      </w:ins>
      <w:ins w:id="106" w:author="Unknown Author" w:date="2024-04-24T08:59:19Z">
        <w:r>
          <w:rPr/>
          <w:commentReference w:id="33"/>
        </w:r>
      </w:ins>
      <w:r>
        <w:rPr/>
        <w:t xml:space="preserve"> Schema (representing the additional ISO Schematron constraints in the chained ODDs), although </w:t>
      </w:r>
      <w:commentRangeStart w:id="34"/>
      <w:r>
        <w:rPr/>
        <w:t>the Schematron</w:t>
      </w:r>
      <w:r>
        <w:rPr/>
      </w:r>
      <w:ins w:id="107" w:author="Unknown Author" w:date="2024-04-24T09:00:18Z">
        <w:commentRangeEnd w:id="34"/>
        <w:r>
          <w:commentReference w:id="34"/>
        </w:r>
        <w:r>
          <w:rPr/>
          <w:commentReference w:id="35"/>
        </w:r>
      </w:ins>
      <w:r>
        <w:rPr/>
        <w:t xml:space="preserve"> </w:t>
      </w:r>
      <w:ins w:id="108" w:author="Unknown Author" w:date="2024-04-24T08:59:58Z">
        <w:r>
          <w:rPr/>
          <w:t>constraints</w:t>
        </w:r>
      </w:ins>
      <w:ins w:id="109" w:author="Unknown Author" w:date="2024-04-24T09:00:00Z">
        <w:r>
          <w:rPr/>
          <w:t xml:space="preserve"> </w:t>
        </w:r>
      </w:ins>
      <w:r>
        <w:rPr/>
        <w:t>may be embedded in the RELAX NG, thus creating only a single file of output. That is to say, ATOP will not even perform ODD to DTD or ODD to W3C Schema processing, let alone TEI Lite to ePub3, DOCX to TEI, or ODD-with-</w:t>
      </w:r>
      <w:commentRangeStart w:id="36"/>
      <w:r>
        <w:rPr/>
        <w:t>Processing-Model</w:t>
      </w:r>
      <w:r>
        <w:rPr/>
      </w:r>
      <w:ins w:id="110" w:author="Unknown Author" w:date="2024-04-24T09:01:14Z">
        <w:commentRangeEnd w:id="36"/>
        <w:r>
          <w:commentReference w:id="36"/>
        </w:r>
        <w:r>
          <w:rPr/>
          <w:commentReference w:id="37"/>
        </w:r>
      </w:ins>
      <w:r>
        <w:rPr/>
        <w:t xml:space="preserve"> to stylesheets.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 Processes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Work on ATOP is being performed by a task force that consists of the four authors. While we have no hard limit to how often or how rarely we meet, so far we have been meeting for one hour per week via videoconference call (with screen share capability), and have found this pace quite comfortable. We also occasionally make use of a dedicated channel in the TEI Slack space.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Almost all work takes place on a TEIC GitHub repository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This repository includes the code (including tests), issues and pull requests, a glossary of terms, documentation of goals, namespaces, error codes, </w:t>
      </w:r>
      <w:del w:id="111" w:author="Unknown Author" w:date="2024-04-24T09:05:08Z">
        <w:r>
          <w:rPr/>
          <w:commentReference w:id="38"/>
        </w:r>
      </w:del>
      <w:r>
        <w:rPr/>
        <w:t>and minutes of our meetings.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have deliberately set no hard deadlines for ourselves, putting the goal of maintainable code over and above the goal of finishing our work rapidly. (After all, the world has been making do with the current Stylesheets for many years). We had an aspirational goal of having working code for the Council to start testing in summer 2023, and an initial full release by the end of 2023. However, it neither surprises nor upsets us that we have not met those temporal goals. We released an interim package in October 2023 which may already be useful to some ODD creators: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section 6.5</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for further details.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"plans"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Plans and Progress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"comparison"</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Comparison to Current Process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current Stylesheets include over 330 XSLT files; of those only approximately 25 to 33 are part of the process we are duplicating. However, the division of labor among these is, at best, confusing, and has been described (several years after the death of the primary author) on a TEI wiki page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&gt;</w:t>
      </w:r>
      <w:r>
        <w:rPr/>
        <w:t>https://wiki.tei-c.org/index.php?title=Mapping_ODD_processing</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Another problem with the current suite is inconsistent terminology. In order to try to avoid this pitfall, we agreed to a defined glossary of terms that we developed within the first month of the project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https://github.com/TEIC/atop/wiki/Terminology</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We anticipate that ATOP will not be </w:t>
      </w:r>
      <w:r>
        <w:rPr>
          <w:rFonts w:cs="Courier New" w:ascii="Courier New" w:hAnsi="Courier New"/>
          <w:color w:val="000096"/>
          <w:sz w:val="18"/>
          <w:szCs w:val="18"/>
          <w:highlight w:val="white"/>
          <w14:textFill>
            <w14:solidFill>
              <w14:srgbClr w14:val="000096">
                <w14:alpha w14:val="5000"/>
              </w14:srgbClr>
            </w14:solidFill>
          </w14:textFill>
        </w:rPr>
        <w:t>&lt;</w:t>
      </w:r>
      <w:del w:id="112" w:author="Unknown Author" w:date="2024-04-24T09:06:39Z">
        <w:r>
          <w:rPr>
            <w:rFonts w:cs="Courier New" w:ascii="Courier New" w:hAnsi="Courier New"/>
            <w:color w:val="000096"/>
            <w:sz w:val="18"/>
            <w:szCs w:val="18"/>
            <w:highlight w:val="white"/>
            <w14:textFill>
              <w14:solidFill>
                <w14:srgbClr w14:val="000096">
                  <w14:alpha w14:val="5000"/>
                </w14:srgbClr>
              </w14:solidFill>
            </w14:textFill>
          </w:rPr>
          <w:delText>hi</w:delText>
        </w:r>
      </w:del>
      <w:ins w:id="113" w:author="Unknown Author" w:date="2024-04-24T09:06:39Z">
        <w:r>
          <w:rPr>
            <w:rFonts w:cs="Courier New" w:ascii="Courier New" w:hAnsi="Courier New"/>
            <w:color w:val="000096"/>
            <w:sz w:val="18"/>
            <w:szCs w:val="18"/>
            <w:highlight w:val="white"/>
            <w14:textFill>
              <w14:solidFill>
                <w14:srgbClr w14:val="000096">
                  <w14:alpha w14:val="5000"/>
                </w14:srgbClr>
              </w14:solidFill>
            </w14:textFill>
          </w:rPr>
          <w:t>emph</w:t>
        </w:r>
      </w:ins>
      <w:del w:id="114" w:author="Unknown Author" w:date="2024-04-24T09:06:43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15" w:author="Unknown Author" w:date="2024-04-24T09:06:43Z">
        <w:r>
          <w:rPr>
            <w:rFonts w:cs="Courier New" w:ascii="Courier New" w:hAnsi="Courier New"/>
            <w:color w:val="FF8040"/>
            <w:sz w:val="18"/>
            <w:szCs w:val="18"/>
            <w:highlight w:val="white"/>
            <w14:textFill>
              <w14:solidFill>
                <w14:srgbClr w14:val="FF8040">
                  <w14:alpha w14:val="5000"/>
                </w14:srgbClr>
              </w14:solidFill>
            </w14:textFill>
          </w:rPr>
          <w:delText>=</w:delText>
        </w:r>
      </w:del>
      <w:del w:id="116" w:author="Unknown Author" w:date="2024-04-24T09:06:43Z">
        <w:r>
          <w:rPr>
            <w:rFonts w:cs="Courier New" w:ascii="Courier New" w:hAnsi="Courier New"/>
            <w:color w:val="993300"/>
            <w:sz w:val="18"/>
            <w:szCs w:val="18"/>
            <w:highlight w:val="white"/>
            <w14:textFill>
              <w14:solidFill>
                <w14:srgbClr w14:val="993300">
                  <w14:alpha w14:val="5000"/>
                </w14:srgbClr>
              </w14:solidFill>
            </w14:textFill>
          </w:rPr>
          <w:delText>"italic"</w:delText>
        </w:r>
      </w:del>
      <w:r>
        <w:rPr>
          <w:rFonts w:cs="Courier New" w:ascii="Courier New" w:hAnsi="Courier New"/>
          <w:color w:val="000096"/>
          <w:sz w:val="18"/>
          <w:szCs w:val="18"/>
          <w:highlight w:val="white"/>
          <w14:textFill>
            <w14:solidFill>
              <w14:srgbClr w14:val="000096">
                <w14:alpha w14:val="5000"/>
              </w14:srgbClr>
            </w14:solidFill>
          </w14:textFill>
        </w:rPr>
        <w:t>&gt;</w:t>
      </w:r>
      <w:r>
        <w:rPr/>
        <w:t>nearly</w:t>
      </w:r>
      <w:r>
        <w:rPr>
          <w:rFonts w:cs="Courier New" w:ascii="Courier New" w:hAnsi="Courier New"/>
          <w:color w:val="000096"/>
          <w:sz w:val="18"/>
          <w:szCs w:val="18"/>
          <w:highlight w:val="white"/>
          <w14:textFill>
            <w14:solidFill>
              <w14:srgbClr w14:val="000096">
                <w14:alpha w14:val="5000"/>
              </w14:srgbClr>
            </w14:solidFill>
          </w14:textFill>
        </w:rPr>
        <w:t>&lt;/</w:t>
      </w:r>
      <w:del w:id="117" w:author="Unknown Author" w:date="2024-04-24T09:06:46Z">
        <w:r>
          <w:rPr>
            <w:rFonts w:cs="Courier New" w:ascii="Courier New" w:hAnsi="Courier New"/>
            <w:color w:val="000096"/>
            <w:sz w:val="18"/>
            <w:szCs w:val="18"/>
            <w:highlight w:val="white"/>
            <w14:textFill>
              <w14:solidFill>
                <w14:srgbClr w14:val="000096">
                  <w14:alpha w14:val="5000"/>
                </w14:srgbClr>
              </w14:solidFill>
            </w14:textFill>
          </w:rPr>
          <w:delText>hi</w:delText>
        </w:r>
      </w:del>
      <w:ins w:id="118" w:author="Unknown Author" w:date="2024-04-24T09:06:46Z">
        <w:r>
          <w:rPr>
            <w:rFonts w:cs="Courier New" w:ascii="Courier New" w:hAnsi="Courier New"/>
            <w:color w:val="000096"/>
            <w:sz w:val="18"/>
            <w:szCs w:val="18"/>
            <w:highlight w:val="white"/>
            <w14:textFill>
              <w14:solidFill>
                <w14:srgbClr w14:val="000096">
                  <w14:alpha w14:val="5000"/>
                </w14:srgbClr>
              </w14:solidFill>
            </w14:textFill>
          </w:rPr>
          <w:t>emph</w:t>
        </w:r>
      </w:ins>
      <w:r>
        <w:rPr>
          <w:rFonts w:cs="Courier New" w:ascii="Courier New" w:hAnsi="Courier New"/>
          <w:color w:val="000096"/>
          <w:sz w:val="18"/>
          <w:szCs w:val="18"/>
          <w:highlight w:val="white"/>
          <w14:textFill>
            <w14:solidFill>
              <w14:srgbClr w14:val="000096">
                <w14:alpha w14:val="5000"/>
              </w14:srgbClr>
            </w14:solidFill>
          </w14:textFill>
        </w:rPr>
        <w:t>&gt;</w:t>
      </w:r>
      <w:r>
        <w:rPr/>
        <w:t xml:space="preserve"> as complicated as the current suite, in large part because it will do so much less. It </w:t>
      </w:r>
      <w:r>
        <w:rPr>
          <w:rFonts w:cs="Courier New" w:ascii="Courier New" w:hAnsi="Courier New"/>
          <w:color w:val="000096"/>
          <w:sz w:val="18"/>
          <w:szCs w:val="18"/>
          <w:highlight w:val="white"/>
          <w14:textFill>
            <w14:solidFill>
              <w14:srgbClr w14:val="000096">
                <w14:alpha w14:val="5000"/>
              </w14:srgbClr>
            </w14:solidFill>
          </w14:textFill>
        </w:rPr>
        <w:t>&lt;</w:t>
      </w:r>
      <w:del w:id="119" w:author="Unknown Author" w:date="2024-04-24T09:06:53Z">
        <w:r>
          <w:rPr>
            <w:rFonts w:cs="Courier New" w:ascii="Courier New" w:hAnsi="Courier New"/>
            <w:color w:val="000096"/>
            <w:sz w:val="18"/>
            <w:szCs w:val="18"/>
            <w:highlight w:val="white"/>
            <w14:textFill>
              <w14:solidFill>
                <w14:srgbClr w14:val="000096">
                  <w14:alpha w14:val="5000"/>
                </w14:srgbClr>
              </w14:solidFill>
            </w14:textFill>
          </w:rPr>
          <w:delText>hi</w:delText>
        </w:r>
      </w:del>
      <w:ins w:id="120" w:author="Unknown Author" w:date="2024-04-24T09:06:53Z">
        <w:r>
          <w:rPr>
            <w:rFonts w:cs="Courier New" w:ascii="Courier New" w:hAnsi="Courier New"/>
            <w:color w:val="000096"/>
            <w:sz w:val="18"/>
            <w:szCs w:val="18"/>
            <w:highlight w:val="white"/>
            <w14:textFill>
              <w14:solidFill>
                <w14:srgbClr w14:val="000096">
                  <w14:alpha w14:val="5000"/>
                </w14:srgbClr>
              </w14:solidFill>
            </w14:textFill>
          </w:rPr>
          <w:t>emph</w:t>
        </w:r>
      </w:ins>
      <w:del w:id="121" w:author="Unknown Author" w:date="2024-04-24T09:06:59Z">
        <w:r>
          <w:rPr>
            <w:rFonts w:cs="Courier New" w:ascii="Courier New" w:hAnsi="Courier New"/>
            <w:color w:val="F5844C"/>
            <w:sz w:val="18"/>
            <w:szCs w:val="18"/>
            <w:highlight w:val="white"/>
            <w14:textFill>
              <w14:solidFill>
                <w14:srgbClr w14:val="F5844C">
                  <w14:alpha w14:val="5000"/>
                </w14:srgbClr>
              </w14:solidFill>
            </w14:textFill>
          </w:rPr>
          <w:delText xml:space="preserve"> rend</w:delText>
        </w:r>
      </w:del>
      <w:del w:id="122" w:author="Unknown Author" w:date="2024-04-24T09:06:59Z">
        <w:r>
          <w:rPr>
            <w:rFonts w:cs="Courier New" w:ascii="Courier New" w:hAnsi="Courier New"/>
            <w:color w:val="FF8040"/>
            <w:sz w:val="18"/>
            <w:szCs w:val="18"/>
            <w:highlight w:val="white"/>
            <w14:textFill>
              <w14:solidFill>
                <w14:srgbClr w14:val="FF8040">
                  <w14:alpha w14:val="5000"/>
                </w14:srgbClr>
              </w14:solidFill>
            </w14:textFill>
          </w:rPr>
          <w:delText>=</w:delText>
        </w:r>
      </w:del>
      <w:del w:id="123" w:author="Unknown Author" w:date="2024-04-24T09:06:59Z">
        <w:r>
          <w:rPr>
            <w:rFonts w:cs="Courier New" w:ascii="Courier New" w:hAnsi="Courier New"/>
            <w:color w:val="993300"/>
            <w:sz w:val="18"/>
            <w:szCs w:val="18"/>
            <w:highlight w:val="white"/>
            <w14:textFill>
              <w14:solidFill>
                <w14:srgbClr w14:val="993300">
                  <w14:alpha w14:val="5000"/>
                </w14:srgbClr>
              </w14:solidFill>
            </w14:textFill>
          </w:rPr>
          <w:delText>"italic"</w:delText>
        </w:r>
      </w:del>
      <w:r>
        <w:rPr>
          <w:rFonts w:cs="Courier New" w:ascii="Courier New" w:hAnsi="Courier New"/>
          <w:color w:val="000096"/>
          <w:sz w:val="18"/>
          <w:szCs w:val="18"/>
          <w:highlight w:val="white"/>
          <w14:textFill>
            <w14:solidFill>
              <w14:srgbClr w14:val="000096">
                <w14:alpha w14:val="5000"/>
              </w14:srgbClr>
            </w14:solidFill>
          </w14:textFill>
        </w:rPr>
        <w:t>&gt;</w:t>
      </w:r>
      <w:r>
        <w:rPr/>
        <w:t>may</w:t>
      </w:r>
      <w:r>
        <w:rPr>
          <w:rFonts w:cs="Courier New" w:ascii="Courier New" w:hAnsi="Courier New"/>
          <w:color w:val="000096"/>
          <w:sz w:val="18"/>
          <w:szCs w:val="18"/>
          <w:highlight w:val="white"/>
          <w14:textFill>
            <w14:solidFill>
              <w14:srgbClr w14:val="000096">
                <w14:alpha w14:val="5000"/>
              </w14:srgbClr>
            </w14:solidFill>
          </w14:textFill>
        </w:rPr>
        <w:t>&lt;/</w:t>
      </w:r>
      <w:del w:id="124" w:author="Unknown Author" w:date="2024-04-24T09:07:02Z">
        <w:r>
          <w:rPr>
            <w:rFonts w:cs="Courier New" w:ascii="Courier New" w:hAnsi="Courier New"/>
            <w:color w:val="000096"/>
            <w:sz w:val="18"/>
            <w:szCs w:val="18"/>
            <w:highlight w:val="white"/>
            <w14:textFill>
              <w14:solidFill>
                <w14:srgbClr w14:val="000096">
                  <w14:alpha w14:val="5000"/>
                </w14:srgbClr>
              </w14:solidFill>
            </w14:textFill>
          </w:rPr>
          <w:delText>hi</w:delText>
        </w:r>
      </w:del>
      <w:ins w:id="125" w:author="Unknown Author" w:date="2024-04-24T09:07:02Z">
        <w:r>
          <w:rPr>
            <w:rFonts w:cs="Courier New" w:ascii="Courier New" w:hAnsi="Courier New"/>
            <w:color w:val="000096"/>
            <w:sz w:val="18"/>
            <w:szCs w:val="18"/>
            <w:highlight w:val="white"/>
            <w14:textFill>
              <w14:solidFill>
                <w14:srgbClr w14:val="000096">
                  <w14:alpha w14:val="5000"/>
                </w14:srgbClr>
              </w14:solidFill>
            </w14:textFill>
          </w:rPr>
          <w:t>emph</w:t>
        </w:r>
      </w:ins>
      <w:r>
        <w:rPr>
          <w:rFonts w:cs="Courier New" w:ascii="Courier New" w:hAnsi="Courier New"/>
          <w:color w:val="000096"/>
          <w:sz w:val="18"/>
          <w:szCs w:val="18"/>
          <w:highlight w:val="white"/>
          <w14:textFill>
            <w14:solidFill>
              <w14:srgbClr w14:val="000096">
                <w14:alpha w14:val="5000"/>
              </w14:srgbClr>
            </w14:solidFill>
          </w14:textFill>
        </w:rPr>
        <w:t>&gt;</w:t>
      </w:r>
      <w:r>
        <w:rPr/>
        <w:t xml:space="preserve"> end up as complicated as the portion of the current suite that handles the same process, but probably not; and even if it does, it will be well-documented, clear, comparatively easy-to-understand code.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"workflow"</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Workflow</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Our intended workflow will involve at least four stages (see </w:t>
      </w:r>
      <w:r>
        <w:rPr>
          <w:rFonts w:cs="Courier New" w:ascii="Courier New" w:hAnsi="Courier New"/>
          <w:color w:val="000096"/>
          <w:sz w:val="18"/>
          <w:szCs w:val="18"/>
          <w:highlight w:val="white"/>
          <w14:textFill>
            <w14:solidFill>
              <w14:srgbClr w14:val="000096">
                <w14:alpha w14:val="5000"/>
              </w14:srgbClr>
            </w14:solidFill>
          </w14:textFill>
        </w:rPr>
        <w:t>&lt;ptr</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"crossref"</w:t>
      </w:r>
      <w:r>
        <w:rPr>
          <w:rFonts w:cs="Courier New" w:ascii="Courier New" w:hAnsi="Courier New"/>
          <w:color w:val="000096"/>
          <w:sz w:val="18"/>
          <w:szCs w:val="18"/>
          <w:highlight w:val="white"/>
          <w14:textFill>
            <w14:solidFill>
              <w14:srgbClr w14:val="000096">
                <w14:alpha w14:val="5000"/>
              </w14:srgbClr>
            </w14:solidFill>
          </w14:textFill>
        </w:rPr>
        <w:t>/&gt;</w:t>
      </w:r>
      <w:r>
        <w:rPr/>
        <w:t>). Each stage will likely begin with a validation step. In most cases invalidity would result in the entire process being aborted. There may be some cases for which a warning will be issued and processing continues. One advantage to this methodology is that we will, by necessity, generate a rigorous definition of a derived ODD file and of a Pruned Localized ODD (PLODD). It may mean that intermediate files need be written out at every stage (which some might consider a disadvantage); however, writing those intermediate files will be very useful in debugging the system.</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"fig02"</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&lt;graphic</w:t>
      </w:r>
      <w:r>
        <w:rPr>
          <w:rFonts w:cs="Courier New" w:ascii="Courier New" w:hAnsi="Courier New"/>
          <w:color w:val="F5844C"/>
          <w:sz w:val="18"/>
          <w:szCs w:val="18"/>
          <w:highlight w:val="white"/>
          <w14:textFill>
            <w14:solidFill>
              <w14:srgbClr w14:val="F5844C">
                <w14:alpha w14:val="5000"/>
              </w14:srgbClr>
            </w14:solidFill>
          </w14:textFill>
        </w:rPr>
        <w:t xml:space="preserve"> url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"datapath.png"</w:t>
      </w:r>
      <w:r>
        <w:rPr>
          <w:rFonts w:cs="Courier New" w:ascii="Courier New" w:hAnsi="Courier New"/>
          <w:color w:val="F5844C"/>
          <w:sz w:val="18"/>
          <w:szCs w:val="18"/>
          <w:highlight w:val="white"/>
          <w14:textFill>
            <w14:solidFill>
              <w14:srgbClr w14:val="F5844C">
                <w14:alpha w14:val="5000"/>
              </w14:srgbClr>
            </w14:solidFill>
          </w14:textFill>
        </w:rPr>
        <w:t xml:space="preserve"> width</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"184px"</w:t>
      </w:r>
      <w:r>
        <w:rPr>
          <w:rFonts w:cs="Courier New" w:ascii="Courier New" w:hAnsi="Courier New"/>
          <w:color w:val="F5844C"/>
          <w:sz w:val="18"/>
          <w:szCs w:val="18"/>
          <w:highlight w:val="white"/>
          <w14:textFill>
            <w14:solidFill>
              <w14:srgbClr w14:val="F5844C">
                <w14:alpha w14:val="5000"/>
              </w14:srgbClr>
            </w14:solidFill>
          </w14:textFill>
        </w:rPr>
        <w:t xml:space="preserve"> height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"497px"</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"legend"</w:t>
      </w:r>
      <w:r>
        <w:rPr>
          <w:rFonts w:cs="Courier New" w:ascii="Courier New" w:hAnsi="Courier New"/>
          <w:color w:val="000096"/>
          <w:sz w:val="18"/>
          <w:szCs w:val="18"/>
          <w:highlight w:val="white"/>
          <w14:textFill>
            <w14:solidFill>
              <w14:srgbClr w14:val="000096">
                <w14:alpha w14:val="5000"/>
              </w14:srgbClr>
            </w14:solidFill>
          </w14:textFill>
        </w:rPr>
        <w:t>&gt;</w:t>
      </w:r>
      <w:r>
        <w:rPr/>
        <w:t>Stages for generating schemas from a customization</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&lt;/figure&gt;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1: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Assemble Customization ODD</w:t>
      </w:r>
      <w:r>
        <w:rPr>
          <w:rFonts w:cs="Courier New" w:ascii="Courier New" w:hAnsi="Courier New"/>
          <w:color w:val="000096"/>
          <w:sz w:val="18"/>
          <w:szCs w:val="18"/>
          <w:highlight w:val="white"/>
          <w14:textFill>
            <w14:solidFill>
              <w14:srgbClr w14:val="000096">
                <w14:alpha w14:val="5000"/>
              </w14:srgbClr>
            </w14:solidFill>
          </w14:textFill>
        </w:rPr>
        <w:t>&lt;/hi&gt;</w:t>
      </w:r>
      <w:r>
        <w:rPr/>
        <w:t>. References to external components, if any, are read into the ODD; prose may be dropped at this stage (but most metadata and all glosses and descriptions are kept).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widowControl/>
        <w:suppressAutoHyphens w:val="true"/>
        <w:bidi w:val="0"/>
        <w:spacing w:before="0" w:after="0"/>
        <w:ind w:left="720" w:hanging="0"/>
        <w:jc w:val="left"/>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2: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Base ODD → Derived ODD</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output of stage 1 is read in and whatever base ODD it refers to is validated and read in. The ODDs are combined by following the instructions in the assembled customization ODD and applying them to the base ODD. All internationalization information (i.e., all languages </w:t>
      </w:r>
      <w:del w:id="126" w:author="Unknown Author" w:date="2024-04-24T09:10:03Z">
        <w:r>
          <w:rPr/>
          <w:delText>of</w:delText>
        </w:r>
      </w:del>
      <w:ins w:id="127" w:author="Unknown Author" w:date="2024-04-24T09:10:04Z">
        <w:r>
          <w:rPr/>
          <w:t>used for</w:t>
        </w:r>
      </w:ins>
      <w:del w:id="128" w:author="Unknown Author" w:date="2024-04-24T09:10:10Z">
        <w:r>
          <w:rPr/>
          <w:commentReference w:id="39"/>
        </w:r>
      </w:del>
      <w:r>
        <w:rPr/>
        <w:t xml:space="preserve"> glosses, descriptions, and alternate identifiers) is kept. The output is referred to as a </w:t>
      </w:r>
      <w:r>
        <w:rPr>
          <w:rFonts w:cs="Courier New" w:ascii="Courier New" w:hAnsi="Courier New"/>
          <w:color w:val="000096"/>
          <w:sz w:val="18"/>
          <w:szCs w:val="18"/>
          <w:highlight w:val="white"/>
          <w14:textFill>
            <w14:solidFill>
              <w14:srgbClr w14:val="000096">
                <w14:alpha w14:val="5000"/>
              </w14:srgbClr>
            </w14:solidFill>
          </w14:textFill>
        </w:rPr>
        <w:t>&lt;term&gt;</w:t>
      </w:r>
      <w:r>
        <w:rPr/>
        <w:t>derived ODD</w:t>
      </w:r>
      <w:r>
        <w:rPr>
          <w:rFonts w:cs="Courier New" w:ascii="Courier New" w:hAnsi="Courier New"/>
          <w:color w:val="000096"/>
          <w:sz w:val="18"/>
          <w:szCs w:val="18"/>
          <w:highlight w:val="white"/>
          <w14:textFill>
            <w14:solidFill>
              <w14:srgbClr w14:val="000096">
                <w14:alpha w14:val="5000"/>
              </w14:srgbClr>
            </w14:solidFill>
          </w14:textFill>
        </w:rPr>
        <w:t>&lt;/term&gt;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3: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Customization ODD + Derived ODD → Derived ODD</w:t>
      </w:r>
      <w:r>
        <w:rPr>
          <w:rFonts w:cs="Courier New" w:ascii="Courier New" w:hAnsi="Courier New"/>
          <w:color w:val="000096"/>
          <w:sz w:val="18"/>
          <w:szCs w:val="18"/>
          <w:highlight w:val="white"/>
          <w14:textFill>
            <w14:solidFill>
              <w14:srgbClr w14:val="000096">
                <w14:alpha w14:val="5000"/>
              </w14:srgbClr>
            </w14:solidFill>
          </w14:textFill>
        </w:rPr>
        <w:t>&lt;/hi&gt;</w:t>
      </w:r>
      <w:r>
        <w:rPr/>
        <w:t>. This stage is very similar to stage 2, except that the customization ODD used is the next ODD in the chain, and the output of the previous stage is used as if it were the base ODD. This stage is repeated 0 or more times as needed.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4: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Derived ODD → Pruned Localized ODD</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The output of the last stage is read in. It is pruned, in that most if not all information that is not needed </w:t>
      </w:r>
      <w:commentRangeStart w:id="40"/>
      <w:r>
        <w:rPr/>
        <w:t>for the creation of</w:t>
      </w:r>
      <w:r>
        <w:rPr/>
      </w:r>
      <w:ins w:id="129" w:author="Unknown Author" w:date="2024-04-24T09:12:26Z">
        <w:commentRangeEnd w:id="40"/>
        <w:r>
          <w:commentReference w:id="40"/>
        </w:r>
        <w:r>
          <w:rPr/>
          <w:commentReference w:id="41"/>
        </w:r>
      </w:ins>
      <w:r>
        <w:rPr/>
        <w:t xml:space="preserve"> a schema is removed. It is localized, in that all but one language for each set of glosses, descriptions, and alternate identifiers is selected, and the rest are removed. The output is referred to as a PLODD.</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Stage 5: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"bold"</w:t>
      </w:r>
      <w:r>
        <w:rPr>
          <w:rFonts w:cs="Courier New" w:ascii="Courier New" w:hAnsi="Courier New"/>
          <w:color w:val="000096"/>
          <w:sz w:val="18"/>
          <w:szCs w:val="18"/>
          <w:highlight w:val="white"/>
          <w14:textFill>
            <w14:solidFill>
              <w14:srgbClr w14:val="000096">
                <w14:alpha w14:val="5000"/>
              </w14:srgbClr>
            </w14:solidFill>
          </w14:textFill>
        </w:rPr>
        <w:t>&gt;</w:t>
      </w:r>
      <w:r>
        <w:rPr/>
        <w:t>PLODD → RELAX NG + Schematron</w:t>
      </w:r>
      <w:r>
        <w:rPr>
          <w:rFonts w:cs="Courier New" w:ascii="Courier New" w:hAnsi="Courier New"/>
          <w:color w:val="000096"/>
          <w:sz w:val="18"/>
          <w:szCs w:val="18"/>
          <w:highlight w:val="white"/>
          <w14:textFill>
            <w14:solidFill>
              <w14:srgbClr w14:val="000096">
                <w14:alpha w14:val="5000"/>
              </w14:srgbClr>
            </w14:solidFill>
          </w14:textFill>
        </w:rPr>
        <w:t>&lt;/hi&gt;</w:t>
      </w:r>
      <w:r>
        <w:rPr/>
        <w:t>. The output of the previous stage is validated and (if it passes) read in, and transpiled</w:t>
      </w:r>
      <w:del w:id="130" w:author="Unknown Author" w:date="2024-04-24T09:13:04Z">
        <w:r>
          <w:rPr/>
          <w:commentReference w:id="42"/>
        </w:r>
      </w:del>
      <w:ins w:id="131" w:author="Unknown Author" w:date="2024-04-24T09:12:52Z">
        <w:r>
          <w:rPr/>
          <w:commentReference w:id="43"/>
        </w:r>
      </w:ins>
      <w:r>
        <w:rPr/>
        <w:t xml:space="preserve"> into a RELAX NG schema with embedded ISO Schematron rules.</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user is welcome to try to convert the RNG to DTD or XSD, but such is out of scope for ATOP; our goal is only to generate RELAX NG and Schematron</w:t>
      </w:r>
      <w:del w:id="132" w:author="Unknown Author" w:date="2024-04-24T09:14:16Z">
        <w:r>
          <w:rPr/>
          <w:commentReference w:id="44"/>
        </w:r>
      </w:del>
      <w:ins w:id="133" w:author="Unknown Author" w:date="2024-04-24T09:14:04Z">
        <w:r>
          <w:rPr/>
          <w:t xml:space="preserve"> schemas</w:t>
        </w:r>
      </w:ins>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"consistency"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Consistency and Conventions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have spent some time developing a set of coding conventions to help ensure consistency of the code we produce. These conventions focus mostly on naming and usage. For example, if a subroutine is going to return a node, we use a template for that routine; if it returns something other than a node, we use a function.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using XML validation technology (in particular, Schematron) to enforce addition of documentation, along with consistency in our coding conventions:</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variable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$atop:vVersion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parameter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$atop:pPatternPrefix</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$atop:tpFun</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of function names (e.g., </w:t>
      </w:r>
      <w:r>
        <w:rPr>
          <w:rFonts w:cs="Courier New" w:ascii="Courier New" w:hAnsi="Courier New"/>
          <w:color w:val="000096"/>
          <w:sz w:val="18"/>
          <w:szCs w:val="18"/>
          <w:highlight w:val="white"/>
          <w14:textFill>
            <w14:solidFill>
              <w14:srgbClr w14:val="000096">
                <w14:alpha w14:val="5000"/>
              </w14:srgbClr>
            </w14:solidFill>
          </w14:textFill>
        </w:rPr>
        <w:t>&lt;code&gt;</w:t>
      </w:r>
      <w:r>
        <w:rPr/>
        <w:t>atop:unique-ident()</w:t>
      </w:r>
      <w:r>
        <w:rPr>
          <w:rFonts w:cs="Courier New" w:ascii="Courier New" w:hAnsi="Courier New"/>
          <w:color w:val="000096"/>
          <w:sz w:val="18"/>
          <w:szCs w:val="18"/>
          <w:highlight w:val="white"/>
          <w14:textFill>
            <w14:solidFill>
              <w14:srgbClr w14:val="000096">
                <w14:alpha w14:val="5000"/>
              </w14:srgbClr>
            </w14:solidFill>
          </w14:textFill>
        </w:rPr>
        <w:t>&lt;/code&gt;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720" w:hanging="0"/>
        <w:rPr>
          <w:b/>
          <w:b/>
          <w:bCs/>
        </w:rPr>
      </w:pPr>
      <w:r>
        <w:rPr>
          <w:b/>
          <w:bCs/>
        </w:rPr>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in global use of </w:t>
      </w:r>
      <w:r>
        <w:rPr>
          <w:rFonts w:cs="Courier New" w:ascii="Courier New" w:hAnsi="Courier New"/>
          <w:color w:val="000096"/>
          <w:sz w:val="18"/>
          <w:szCs w:val="18"/>
          <w:highlight w:val="white"/>
          <w14:textFill>
            <w14:solidFill>
              <w14:srgbClr w14:val="000096">
                <w14:alpha w14:val="5000"/>
              </w14:srgbClr>
            </w14:solidFill>
          </w14:textFill>
        </w:rPr>
        <w:t>&lt;code&gt;</w:t>
      </w:r>
      <w:r>
        <w:rPr/>
        <w:t>@as</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attribute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b/>
          <w:bCs/>
        </w:rPr>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"testing"</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Component Testing</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test each component rigorously while it is being developed. This involves developing an XSpec suite to test functions and named templates, and perhaps for larger components. We are also working on a sizable suite of test ODDs. We have already gathered, through a request on TEI-L, well over fifty customization ODDs written by TEI users—our in vivo</w:t>
      </w:r>
      <w:del w:id="134" w:author="Unknown Author" w:date="2024-04-24T09:16:11Z">
        <w:r>
          <w:rPr/>
          <w:commentReference w:id="45"/>
        </w:r>
      </w:del>
      <w:r>
        <w:rPr/>
        <w:t xml:space="preserve"> test suite. In addition, we plan to generate both language ODDs and customization ODDs specifically designed to test particular features of the ODD language—our in vitro</w:t>
      </w:r>
      <w:del w:id="135" w:author="Unknown Author" w:date="2024-04-24T09:16:13Z">
        <w:r>
          <w:rPr/>
          <w:commentReference w:id="46"/>
        </w:r>
      </w:del>
      <w:r>
        <w:rPr/>
        <w:t xml:space="preserve"> test suite. Furthermore, since we have (deliberately) written the stage 5 program first, we are writing another in vitro test suite for processing of PLODDs.</w:t>
      </w:r>
      <w:r>
        <w:rPr>
          <w:rFonts w:cs="Courier New" w:ascii="Courier New" w:hAnsi="Courier New"/>
          <w:color w:val="000096"/>
          <w:sz w:val="18"/>
          <w:szCs w:val="18"/>
          <w:highlight w:val="white"/>
          <w14:textFill>
            <w14:solidFill>
              <w14:srgbClr w14:val="000096">
                <w14:alpha w14:val="5000"/>
              </w14:srgbClr>
            </w14:solidFill>
          </w14:textFill>
        </w:rPr>
        <w:t>&lt;/p&gt;</w:t>
      </w:r>
      <w:ins w:id="136" w:author="Unknown Author" w:date="2024-04-24T09:18:29Z">
        <w:r>
          <w:rPr>
            <w:rFonts w:cs="Courier New" w:ascii="Courier New" w:hAnsi="Courier New"/>
            <w:color w:val="000096"/>
            <w:sz w:val="18"/>
            <w:szCs w:val="18"/>
            <w:highlight w:val="white"/>
            <w14:textFill>
              <w14:solidFill>
                <w14:srgbClr w14:val="000096">
                  <w14:alpha w14:val="5000"/>
                </w14:srgbClr>
              </w14:solidFill>
            </w14:textFill>
          </w:rPr>
          <w:t>&lt;!-- EDITED TO HERE. --&gt;</w:t>
        </w:r>
      </w:ins>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When testing the final RELAX NG result, we plan to perform both comparison testing (checking that the output file matches a previously </w:t>
      </w:r>
      <w:del w:id="137" w:author="Susan Lorand" w:date="2024-03-21T11:24:00Z">
        <w:r>
          <w:rPr/>
          <w:delText>agreed</w:delText>
        </w:r>
      </w:del>
      <w:del w:id="138" w:author="Susan Lorand" w:date="2024-03-21T11:23:00Z">
        <w:r>
          <w:rPr/>
          <w:delText xml:space="preserve"> upon</w:delText>
        </w:r>
      </w:del>
      <w:ins w:id="139" w:author="Susan Lorand" w:date="2024-03-21T11:23:00Z">
        <w:r>
          <w:rPr/>
          <w:t>agreed-upon</w:t>
        </w:r>
      </w:ins>
      <w:r>
        <w:rPr/>
        <w:t xml:space="preserve"> </w:t>
      </w:r>
      <w:del w:id="140" w:author="Susan Lorand" w:date="2024-03-21T11:24:00Z">
        <w:r>
          <w:rPr/>
          <w:delText>expected output</w:delText>
        </w:r>
      </w:del>
      <w:ins w:id="141" w:author="Susan Lorand" w:date="2024-03-21T11:24:00Z">
        <w:r>
          <w:rPr/>
          <w:t>expected-output</w:t>
        </w:r>
      </w:ins>
      <w:r>
        <w:rPr/>
        <w:t xml:space="preserve"> file) and behavioral testing (checking that the output file flags a </w:t>
      </w:r>
      <w:del w:id="142" w:author="Susan Lorand" w:date="2024-03-21T11:23:00Z">
        <w:r>
          <w:rPr/>
          <w:delText>known to be correct</w:delText>
        </w:r>
      </w:del>
      <w:ins w:id="143" w:author="Susan Lorand" w:date="2024-03-21T11:23:00Z">
        <w:r>
          <w:rPr/>
          <w:t>known-to-be-correct</w:t>
        </w:r>
      </w:ins>
      <w:r>
        <w:rPr/>
        <w:t xml:space="preserve"> file as valid, and a known to be incorrect file as invalid). The latter is necessary because there are often multiple RELAX NG patterns that will match the same XML constructs. For example, the content models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&lt;code&gt;</w:t>
      </w:r>
      <w:r>
        <w:rPr/>
        <w:t>( blort, blort?, blort* )</w:t>
      </w:r>
      <w:r>
        <w:rPr>
          <w:rFonts w:cs="Courier New" w:ascii="Courier New" w:hAnsi="Courier New"/>
          <w:color w:val="000096"/>
          <w:sz w:val="18"/>
          <w:szCs w:val="18"/>
          <w:highlight w:val="white"/>
          <w14:textFill>
            <w14:solidFill>
              <w14:srgbClr w14:val="000096">
                <w14:alpha w14:val="5000"/>
              </w14:srgbClr>
            </w14:solidFill>
          </w14:textFill>
        </w:rPr>
        <w:t>&lt;/code&gt;</w:t>
      </w:r>
      <w:r>
        <w:rPr/>
        <w:t xml:space="preserve"> all mean the same thing: </w:t>
      </w:r>
      <w:r>
        <w:rPr>
          <w:rFonts w:cs="Courier New" w:ascii="Courier New" w:hAnsi="Courier New"/>
          <w:color w:val="000096"/>
          <w:sz w:val="18"/>
          <w:szCs w:val="18"/>
          <w:highlight w:val="white"/>
          <w14:textFill>
            <w14:solidFill>
              <w14:srgbClr w14:val="000096">
                <w14:alpha w14:val="5000"/>
              </w14:srgbClr>
            </w14:solidFill>
          </w14:textFill>
        </w:rPr>
        <w:t>&lt;q&gt;</w:t>
      </w:r>
      <w:r>
        <w:rPr/>
        <w:t>one or</w:t>
      </w:r>
      <w:del w:id="144" w:author="Susan Lorand" w:date="2024-03-21T11:24:00Z">
        <w:r>
          <w:rPr/>
          <w:delText>e</w:delText>
        </w:r>
      </w:del>
      <w:r>
        <w:rPr/>
        <w:t xml:space="preserve"> more </w:t>
      </w:r>
      <w:r>
        <w:rPr>
          <w:rFonts w:cs="Courier New" w:ascii="Courier New" w:hAnsi="Courier New"/>
          <w:color w:val="000096"/>
          <w:sz w:val="18"/>
          <w:szCs w:val="18"/>
          <w:highlight w:val="white"/>
          <w14:textFill>
            <w14:solidFill>
              <w14:srgbClr w14:val="000096">
                <w14:alpha w14:val="5000"/>
              </w14:srgbClr>
            </w14:solidFill>
          </w14:textFill>
        </w:rPr>
        <w:t>&lt;gi&gt;</w:t>
      </w:r>
      <w:r>
        <w:rPr/>
        <w:t>blort</w:t>
      </w:r>
      <w:r>
        <w:rPr>
          <w:rFonts w:cs="Courier New" w:ascii="Courier New" w:hAnsi="Courier New"/>
          <w:color w:val="000096"/>
          <w:sz w:val="18"/>
          <w:szCs w:val="18"/>
          <w:highlight w:val="white"/>
          <w14:textFill>
            <w14:solidFill>
              <w14:srgbClr w14:val="000096">
                <w14:alpha w14:val="5000"/>
              </w14:srgbClr>
            </w14:solidFill>
          </w14:textFill>
        </w:rPr>
        <w:t>&lt;/gi&gt;</w:t>
      </w:r>
      <w:r>
        <w:rPr/>
        <w:t>s</w:t>
      </w:r>
      <w:r>
        <w:rPr>
          <w:rFonts w:cs="Courier New" w:ascii="Courier New" w:hAnsi="Courier New"/>
          <w:color w:val="000096"/>
          <w:sz w:val="18"/>
          <w:szCs w:val="18"/>
          <w:highlight w:val="white"/>
          <w14:textFill>
            <w14:solidFill>
              <w14:srgbClr w14:val="000096">
                <w14:alpha w14:val="5000"/>
              </w14:srgbClr>
            </w14:solidFill>
          </w14:textFill>
        </w:rPr>
        <w:t>&lt;/q&gt;</w:t>
      </w:r>
      <w:r>
        <w:rPr/>
        <w: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"deliverables"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Deliverables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main deliverable will be a set of XSLT programs that convert a chain of one or more ODDs into </w:t>
      </w:r>
      <w:commentRangeStart w:id="47"/>
      <w:r>
        <w:rPr/>
        <w:t>RELAX NG and Schematron</w:t>
      </w:r>
      <w:r>
        <w:rPr/>
      </w:r>
      <w:commentRangeEnd w:id="47"/>
      <w:r>
        <w:commentReference w:id="47"/>
      </w:r>
      <w:r>
        <w:rPr/>
        <w:t>. Ancillary deliverables will be a driver or glue program for an end</w:t>
      </w:r>
      <w:del w:id="145" w:author="Susan Lorand" w:date="2024-03-21T16:44:00Z">
        <w:r>
          <w:rPr/>
          <w:delText>-</w:delText>
        </w:r>
      </w:del>
      <w:ins w:id="146" w:author="Susan Lorand" w:date="2024-03-21T16:44:00Z">
        <w:r>
          <w:rPr/>
          <w:t xml:space="preserve"> </w:t>
        </w:r>
      </w:ins>
      <w:r>
        <w:rPr/>
        <w:t xml:space="preserve">user to run, a schema </w:t>
      </w:r>
      <w:commentRangeStart w:id="48"/>
      <w:r>
        <w:rPr/>
        <w:t>with which to test</w:t>
      </w:r>
      <w:r>
        <w:rPr/>
      </w:r>
      <w:commentRangeEnd w:id="48"/>
      <w:r>
        <w:commentReference w:id="48"/>
      </w:r>
      <w:r>
        <w:rPr/>
        <w:t xml:space="preserve"> the input document(s), a schema </w:t>
      </w:r>
      <w:commentRangeStart w:id="49"/>
      <w:r>
        <w:rPr/>
        <w:t>with which to test</w:t>
      </w:r>
      <w:r>
        <w:rPr/>
      </w:r>
      <w:commentRangeEnd w:id="49"/>
      <w:r>
        <w:commentReference w:id="49"/>
      </w:r>
      <w:r>
        <w:rPr/>
        <w:t xml:space="preserve"> the intermediate document(s) (although they may be hidden from </w:t>
      </w:r>
      <w:del w:id="147" w:author="Susan Lorand" w:date="2024-03-21T16:45:00Z">
        <w:r>
          <w:rPr/>
          <w:delText>the user</w:delText>
        </w:r>
      </w:del>
      <w:ins w:id="148" w:author="Susan Lorand" w:date="2024-03-21T16:45:00Z">
        <w:r>
          <w:rPr/>
          <w:t>users</w:t>
        </w:r>
      </w:ins>
      <w:r>
        <w:rPr/>
        <w:t xml:space="preserve"> </w:t>
      </w:r>
      <w:commentRangeStart w:id="50"/>
      <w:r>
        <w:rPr/>
        <w:t xml:space="preserve">unless </w:t>
      </w:r>
      <w:del w:id="149" w:author="Susan Lorand" w:date="2024-03-21T16:45:00Z">
        <w:r>
          <w:rPr/>
          <w:delText>she asks for</w:delText>
        </w:r>
      </w:del>
      <w:ins w:id="150" w:author="Susan Lorand" w:date="2024-03-21T16:45:00Z">
        <w:r>
          <w:rPr/>
          <w:t>they request</w:t>
        </w:r>
      </w:ins>
      <w:r>
        <w:rPr/>
        <w:t xml:space="preserve"> them</w:t>
      </w:r>
      <w:r>
        <w:rPr/>
      </w:r>
      <w:commentRangeEnd w:id="50"/>
      <w:r>
        <w:commentReference w:id="50"/>
      </w:r>
      <w:r>
        <w:rPr/>
        <w:t>), and documentation of the entire system. Each of these will, of course, be FLOSS, probably under the same license as other TEI software.</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The main programs will be written in XSLT 3 (using XPath 3.1) without any extended functionality. Even if and when XSLT 4 is available, we plan to stick with XSLT 3. These programs should run in any standard XML-friendly environment, including the GNU/Linux command</w:t>
      </w:r>
      <w:del w:id="151" w:author="Susan Lorand" w:date="2024-03-21T16:46:00Z">
        <w:r>
          <w:rPr/>
          <w:delText>-</w:delText>
        </w:r>
      </w:del>
      <w:ins w:id="152" w:author="Susan Lorand" w:date="2024-03-21T16:46:00Z">
        <w:r>
          <w:rPr/>
          <w:t xml:space="preserve"> </w:t>
        </w:r>
      </w:ins>
      <w:r>
        <w:rPr/>
        <w:t xml:space="preserve">line and oXygen. We make use of oXygen, and the end product should run easily in oXygen, but nothing should </w:t>
      </w:r>
      <w:r>
        <w:rPr>
          <w:rFonts w:cs="Courier New" w:ascii="Courier New" w:hAnsi="Courier New"/>
          <w:color w:val="000096"/>
          <w:sz w:val="18"/>
          <w:szCs w:val="18"/>
          <w:highlight w:val="white"/>
          <w14:textFill>
            <w14:solidFill>
              <w14:srgbClr w14:val="000096">
                <w14:alpha w14:val="5000"/>
              </w14:srgbClr>
            </w14:solidFill>
          </w14:textFill>
        </w:rPr>
        <w:t>&lt;hi</w:t>
      </w:r>
      <w:r>
        <w:rPr>
          <w:rFonts w:cs="Courier New" w:ascii="Courier New" w:hAnsi="Courier New"/>
          <w:color w:val="F5844C"/>
          <w:sz w:val="18"/>
          <w:szCs w:val="18"/>
          <w:highlight w:val="white"/>
          <w14:textFill>
            <w14:solidFill>
              <w14:srgbClr w14:val="F5844C">
                <w14:alpha w14:val="5000"/>
              </w14:srgbClr>
            </w14:solidFill>
          </w14:textFill>
        </w:rPr>
        <w:t xml:space="preserve"> rend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"italic"</w:t>
      </w:r>
      <w:r>
        <w:rPr>
          <w:rFonts w:cs="Courier New" w:ascii="Courier New" w:hAnsi="Courier New"/>
          <w:color w:val="000096"/>
          <w:sz w:val="18"/>
          <w:szCs w:val="18"/>
          <w:highlight w:val="white"/>
          <w14:textFill>
            <w14:solidFill>
              <w14:srgbClr w14:val="000096">
                <w14:alpha w14:val="5000"/>
              </w14:srgbClr>
            </w14:solidFill>
          </w14:textFill>
        </w:rPr>
        <w:t>&gt;</w:t>
      </w:r>
      <w:r>
        <w:rPr/>
        <w:t>require</w:t>
      </w:r>
      <w:r>
        <w:rPr>
          <w:rFonts w:cs="Courier New" w:ascii="Courier New" w:hAnsi="Courier New"/>
          <w:color w:val="000096"/>
          <w:sz w:val="18"/>
          <w:szCs w:val="18"/>
          <w:highlight w:val="white"/>
          <w14:textFill>
            <w14:solidFill>
              <w14:srgbClr w14:val="000096">
                <w14:alpha w14:val="5000"/>
              </w14:srgbClr>
            </w14:solidFill>
          </w14:textFill>
        </w:rPr>
        <w:t>&lt;/hi&gt;</w:t>
      </w:r>
      <w:r>
        <w:rPr/>
        <w:t xml:space="preserve"> oXygen.</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The </w:t>
      </w:r>
      <w:r>
        <w:rPr>
          <w:rFonts w:cs="Courier New" w:ascii="Courier New" w:hAnsi="Courier New"/>
          <w:color w:val="000096"/>
          <w:sz w:val="18"/>
          <w:szCs w:val="18"/>
          <w:highlight w:val="white"/>
          <w14:textFill>
            <w14:solidFill>
              <w14:srgbClr w14:val="000096">
                <w14:alpha w14:val="5000"/>
              </w14:srgbClr>
            </w14:solidFill>
          </w14:textFill>
        </w:rPr>
        <w:t>&lt;soCalled&gt;</w:t>
      </w:r>
      <w:r>
        <w:rPr/>
        <w:t>glue</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&lt;soCalled&gt;</w:t>
      </w:r>
      <w:r>
        <w:rPr/>
        <w:t>driver</w:t>
      </w:r>
      <w:r>
        <w:rPr>
          <w:rFonts w:cs="Courier New" w:ascii="Courier New" w:hAnsi="Courier New"/>
          <w:color w:val="000096"/>
          <w:sz w:val="18"/>
          <w:szCs w:val="18"/>
          <w:highlight w:val="white"/>
          <w14:textFill>
            <w14:solidFill>
              <w14:srgbClr w14:val="000096">
                <w14:alpha w14:val="5000"/>
              </w14:srgbClr>
            </w14:solidFill>
          </w14:textFill>
        </w:rPr>
        <w:t>&lt;/soCalled&gt;</w:t>
      </w:r>
      <w:r>
        <w:rPr/>
        <w:t xml:space="preserve"> program that tests the input and runs the required XSLT programs in the right order will probably be written in </w:t>
      </w:r>
      <w:ins w:id="153" w:author="Susan Lorand" w:date="2024-03-21T16:47:00Z">
        <w:r>
          <w:rPr/>
          <w:t xml:space="preserve">Apache </w:t>
        </w:r>
      </w:ins>
      <w:del w:id="154" w:author="Susan Lorand" w:date="2024-03-21T16:47:00Z">
        <w:r>
          <w:rPr/>
          <w:delText>a</w:delText>
        </w:r>
      </w:del>
      <w:ins w:id="155" w:author="Susan Lorand" w:date="2024-03-21T16:47:00Z">
        <w:r>
          <w:rPr/>
          <w:t>A</w:t>
        </w:r>
      </w:ins>
      <w:r>
        <w:rPr/>
        <w:t>nt.</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In October 2023 we released an interim package containing components to run the final stage of the process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https://github.com/TEIC/atop/releases</w:t>
      </w:r>
      <w:r>
        <w:rPr>
          <w:rFonts w:cs="Courier New" w:ascii="Courier New" w:hAnsi="Courier New"/>
          <w:color w:val="000096"/>
          <w:sz w:val="18"/>
          <w:szCs w:val="18"/>
          <w:highlight w:val="white"/>
          <w14:textFill>
            <w14:solidFill>
              <w14:srgbClr w14:val="000096">
                <w14:alpha w14:val="5000"/>
              </w14:srgbClr>
            </w14:solidFill>
          </w14:textFill>
        </w:rPr>
        <w:t>&lt;/ref&gt;</w:t>
      </w:r>
      <w:ins w:id="156" w:author="Susan Lorand" w:date="2024-03-21T16:48:00Z">
        <w:r>
          <w:rPr/>
          <w:t>)</w:t>
        </w:r>
      </w:ins>
      <w:r>
        <w:rPr/>
        <w:t xml:space="preserve">. As mentioned above, besides the transformation files, the release includes the schemas that enable a user to test whether the input files conform to the PLODD specification before running the transformation. The released components may already be useful to ODD creators who directly author complete ODD files rather than starting from a customization of P5.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"issues"</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&lt;head&gt;</w:t>
      </w:r>
      <w:r>
        <w:rPr/>
        <w:t>Issues with the Current ODD Language Specifications</w:t>
      </w:r>
      <w:r>
        <w:rPr>
          <w:rFonts w:cs="Courier New" w:ascii="Courier New" w:hAnsi="Courier New"/>
          <w:color w:val="000096"/>
          <w:sz w:val="18"/>
          <w:szCs w:val="18"/>
          <w:highlight w:val="white"/>
          <w14:textFill>
            <w14:solidFill>
              <w14:srgbClr w14:val="000096">
                <w14:alpha w14:val="5000"/>
              </w14:srgbClr>
            </w14:solidFill>
          </w14:textFill>
        </w:rPr>
        <w:t>&lt;/head&gt;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 xml:space="preserve">It is not surprising that our work runs into places where </w:t>
      </w:r>
      <w:commentRangeStart w:id="51"/>
      <w:r>
        <w:rPr/>
        <w:t>ODD</w:t>
      </w:r>
      <w:r>
        <w:rPr/>
      </w:r>
      <w:commentRangeEnd w:id="51"/>
      <w:r>
        <w:commentReference w:id="51"/>
      </w:r>
      <w:r>
        <w:rPr/>
        <w:t xml:space="preserve"> must be more clearly specified. A brief commentary </w:t>
      </w:r>
      <w:del w:id="157" w:author="Susan Lorand" w:date="2024-03-21T16:50:00Z">
        <w:r>
          <w:rPr/>
          <w:delText>of</w:delText>
        </w:r>
      </w:del>
      <w:ins w:id="158" w:author="Susan Lorand" w:date="2024-03-21T16:50:00Z">
        <w:commentRangeStart w:id="52"/>
        <w:r>
          <w:rPr/>
          <w:t>on</w:t>
        </w:r>
      </w:ins>
      <w:r>
        <w:rPr/>
      </w:r>
      <w:commentRangeEnd w:id="52"/>
      <w:r>
        <w:commentReference w:id="52"/>
      </w:r>
      <w:r>
        <w:rPr/>
        <w:t xml:space="preserve"> some of these issues follows:</w:t>
      </w:r>
      <w:r>
        <w:rPr>
          <w:rFonts w:cs="Courier New" w:ascii="Courier New" w:hAnsi="Courier New"/>
          <w:color w:val="000096"/>
          <w:sz w:val="18"/>
          <w:szCs w:val="18"/>
          <w:highlight w:val="white"/>
          <w14:textFill>
            <w14:solidFill>
              <w14:srgbClr w14:val="000096">
                <w14:alpha w14:val="5000"/>
              </w14:srgbClr>
            </w14:solidFill>
          </w14:textFill>
        </w:rPr>
        <w:t>&lt;note&gt;</w:t>
      </w:r>
      <w:r>
        <w:rPr/>
        <w:t xml:space="preserve">These examples are taken from a presentation by the authors delivered at the joint MEC </w:t>
      </w:r>
      <w:ins w:id="159" w:author="Susan Lorand" w:date="2024-03-28T17:05:00Z">
        <w:commentRangeStart w:id="53"/>
        <w:r>
          <w:rPr/>
          <w:t xml:space="preserve">(Music Encoding </w:t>
        </w:r>
      </w:ins>
      <w:ins w:id="160" w:author="Susan Lorand" w:date="2024-03-28T17:06:00Z">
        <w:r>
          <w:rPr/>
          <w:t>Conference)</w:t>
        </w:r>
      </w:ins>
      <w:r>
        <w:rPr/>
      </w:r>
      <w:ins w:id="161" w:author="Susan Lorand" w:date="2024-03-28T17:06:00Z">
        <w:commentRangeEnd w:id="53"/>
        <w:r>
          <w:commentReference w:id="53"/>
        </w:r>
        <w:r>
          <w:rPr/>
          <w:t xml:space="preserve"> </w:t>
        </w:r>
      </w:ins>
      <w:r>
        <w:rPr/>
        <w:t>and TEI Conference 2023 (Pade</w:t>
      </w:r>
      <w:ins w:id="162" w:author="Susan Lorand" w:date="2024-03-21T11:26:00Z">
        <w:r>
          <w:rPr/>
          <w:t>r</w:t>
        </w:r>
      </w:ins>
      <w:r>
        <w:rPr/>
        <w:t xml:space="preserve">born, September 6–9, 2023). See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w:t>
      </w:r>
      <w:r>
        <w:rPr/>
        <w:t>Bauman et al. 2023</w:t>
      </w:r>
      <w:ins w:id="163" w:author="Susan Lorand" w:date="2024-03-21T16:49:00Z">
        <w:r>
          <w:rPr/>
          <w:t>.</w:t>
        </w:r>
      </w:ins>
      <w:r>
        <w:rPr>
          <w:rFonts w:cs="Courier New" w:ascii="Courier New" w:hAnsi="Courier New"/>
          <w:color w:val="000096"/>
          <w:sz w:val="18"/>
          <w:szCs w:val="18"/>
          <w:highlight w:val="white"/>
          <w14:textFill>
            <w14:solidFill>
              <w14:srgbClr w14:val="000096">
                <w14:alpha w14:val="5000"/>
              </w14:srgbClr>
            </w14:solidFill>
          </w14:textFill>
        </w:rPr>
        <w:t>&lt;/ref&gt;&lt;/note&gt;</w:t>
      </w:r>
    </w:p>
    <w:p>
      <w:pPr>
        <w:pStyle w:val="Normal"/>
        <w:ind w:left="7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Schematron query language binding</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There is no mechanism in the ODD language for </w:t>
      </w:r>
      <w:del w:id="164" w:author="Susan Lorand" w:date="2024-03-21T16:50:00Z">
        <w:r>
          <w:rPr/>
          <w:delText xml:space="preserve">a </w:delText>
        </w:r>
      </w:del>
      <w:r>
        <w:rPr/>
        <w:t>user</w:t>
      </w:r>
      <w:ins w:id="165" w:author="Susan Lorand" w:date="2024-03-21T16:50:00Z">
        <w:r>
          <w:rPr/>
          <w:t>s</w:t>
        </w:r>
      </w:ins>
      <w:r>
        <w:rPr/>
        <w:t xml:space="preserve"> to specify the query</w:t>
      </w:r>
      <w:ins w:id="166" w:author="Susan Lorand" w:date="2024-03-21T16:50:00Z">
        <w:r>
          <w:rPr/>
          <w:t>-</w:t>
        </w:r>
      </w:ins>
      <w:del w:id="167" w:author="Susan Lorand" w:date="2024-03-21T16:50:00Z">
        <w:r>
          <w:rPr/>
          <w:delText xml:space="preserve"> </w:delText>
        </w:r>
      </w:del>
      <w:r>
        <w:rPr/>
        <w:t xml:space="preserve">binding language used in </w:t>
      </w:r>
      <w:del w:id="168" w:author="Susan Lorand" w:date="2024-03-21T16:50:00Z">
        <w:r>
          <w:rPr/>
          <w:delText>her</w:delText>
        </w:r>
      </w:del>
      <w:ins w:id="169" w:author="Susan Lorand" w:date="2024-03-21T16:50:00Z">
        <w:r>
          <w:rPr/>
          <w:t>their</w:t>
        </w:r>
      </w:ins>
      <w:r>
        <w:rPr/>
        <w:t xml:space="preserve"> Schematron contexts and tests. Driven by the </w:t>
      </w:r>
      <w:del w:id="170" w:author="Susan Lorand" w:date="2024-03-21T16:51:00Z">
        <w:r>
          <w:rPr/>
          <w:delText>atop</w:delText>
        </w:r>
      </w:del>
      <w:ins w:id="171" w:author="Susan Lorand" w:date="2024-03-21T16:51:00Z">
        <w:r>
          <w:rPr/>
          <w:t>ATOP</w:t>
        </w:r>
      </w:ins>
      <w:r>
        <w:rPr/>
        <w:t xml:space="preserve"> </w:t>
      </w:r>
      <w:del w:id="172" w:author="Susan Lorand" w:date="2024-03-28T17:22:00Z">
        <w:r>
          <w:rPr/>
          <w:delText>working group</w:delText>
        </w:r>
      </w:del>
      <w:ins w:id="173" w:author="Susan Lorand" w:date="2024-03-28T17:24:00Z">
        <w:r>
          <w:rPr/>
          <w:t>T</w:t>
        </w:r>
      </w:ins>
      <w:ins w:id="174" w:author="Susan Lorand" w:date="2024-03-28T17:22:00Z">
        <w:r>
          <w:rPr/>
          <w:t xml:space="preserve">ask </w:t>
        </w:r>
      </w:ins>
      <w:ins w:id="175" w:author="Susan Lorand" w:date="2024-03-28T17:24:00Z">
        <w:r>
          <w:rPr/>
          <w:t>F</w:t>
        </w:r>
      </w:ins>
      <w:ins w:id="176" w:author="Susan Lorand" w:date="2024-03-28T17:22:00Z">
        <w:r>
          <w:rPr/>
          <w:t>orce</w:t>
        </w:r>
      </w:ins>
      <w:r>
        <w:rPr/>
        <w:t xml:space="preserve">, a new element,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constraintDecl</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will be created.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Duplicate definitions of the same attribute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An XML element cannot have two attributes with the same name</w:t>
      </w:r>
      <w:r>
        <w:rPr>
          <w:rFonts w:cs="Courier New" w:ascii="Courier New" w:hAnsi="Courier New"/>
          <w:color w:val="8B26C9"/>
          <w:sz w:val="18"/>
          <w:szCs w:val="18"/>
          <w:highlight w:val="white"/>
          <w14:textFill>
            <w14:solidFill>
              <w14:srgbClr w14:val="8B26C9">
                <w14:alpha w14:val="5000"/>
              </w14:srgbClr>
            </w14:solidFill>
          </w14:textFill>
        </w:rPr>
        <w:t>&lt;?oxy_delete author="heb" timestamp="20240211T144110+0100" content=" "?&gt;</w:t>
      </w:r>
      <w:r>
        <w:rPr/>
        <w:t xml:space="preserve">, but the current ODD schema allows sibling </w:t>
      </w:r>
      <w:r>
        <w:rPr>
          <w:rFonts w:cs="Courier New" w:ascii="Courier New" w:hAnsi="Courier New"/>
          <w:color w:val="000096"/>
          <w:sz w:val="18"/>
          <w:szCs w:val="18"/>
          <w:highlight w:val="white"/>
          <w14:textFill>
            <w14:solidFill>
              <w14:srgbClr w14:val="000096">
                <w14:alpha w14:val="5000"/>
              </w14:srgbClr>
            </w14:solidFill>
          </w14:textFill>
        </w:rPr>
        <w:t>&lt;gi&gt;</w:t>
      </w:r>
      <w:r>
        <w:rPr/>
        <w:t>attDef</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elements with the same </w:t>
      </w:r>
      <w:r>
        <w:rPr>
          <w:rFonts w:cs="Courier New" w:ascii="Courier New" w:hAnsi="Courier New"/>
          <w:color w:val="000096"/>
          <w:sz w:val="18"/>
          <w:szCs w:val="18"/>
          <w:highlight w:val="white"/>
          <w14:textFill>
            <w14:solidFill>
              <w14:srgbClr w14:val="000096">
                <w14:alpha w14:val="5000"/>
              </w14:srgbClr>
            </w14:solidFill>
          </w14:textFill>
        </w:rPr>
        <w:t>&lt;att&gt;</w:t>
      </w:r>
      <w:r>
        <w:rPr/>
        <w:t>ident</w:t>
      </w:r>
      <w:r>
        <w:rPr>
          <w:rFonts w:cs="Courier New" w:ascii="Courier New" w:hAnsi="Courier New"/>
          <w:color w:val="000096"/>
          <w:sz w:val="18"/>
          <w:szCs w:val="18"/>
          <w:highlight w:val="white"/>
          <w14:textFill>
            <w14:solidFill>
              <w14:srgbClr w14:val="000096">
                <w14:alpha w14:val="5000"/>
              </w14:srgbClr>
            </w14:solidFill>
          </w14:textFill>
        </w:rPr>
        <w:t>&lt;/att&gt;</w:t>
      </w:r>
      <w:r>
        <w:rPr/>
        <w:t>.</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Documentation elements allowed almost anywhere</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The class </w:t>
      </w:r>
      <w:r>
        <w:rPr>
          <w:rFonts w:cs="Courier New" w:ascii="Courier New" w:hAnsi="Courier New"/>
          <w:color w:val="000096"/>
          <w:sz w:val="18"/>
          <w:szCs w:val="18"/>
          <w:highlight w:val="white"/>
          <w14:textFill>
            <w14:solidFill>
              <w14:srgbClr w14:val="000096">
                <w14:alpha w14:val="5000"/>
              </w14:srgbClr>
            </w14:solidFill>
          </w14:textFill>
        </w:rPr>
        <w:t>&lt;ident&gt;</w:t>
      </w:r>
      <w:r>
        <w:rPr/>
        <w:t>model.oddDecl</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is a member of </w:t>
      </w:r>
      <w:r>
        <w:rPr>
          <w:rFonts w:cs="Courier New" w:ascii="Courier New" w:hAnsi="Courier New"/>
          <w:color w:val="000096"/>
          <w:sz w:val="18"/>
          <w:szCs w:val="18"/>
          <w:highlight w:val="white"/>
          <w14:textFill>
            <w14:solidFill>
              <w14:srgbClr w14:val="000096">
                <w14:alpha w14:val="5000"/>
              </w14:srgbClr>
            </w14:solidFill>
          </w14:textFill>
        </w:rPr>
        <w:t>&lt;ident&gt;</w:t>
      </w:r>
      <w:r>
        <w:rPr/>
        <w:t>model.inter</w:t>
      </w:r>
      <w:r>
        <w:rPr>
          <w:rFonts w:cs="Courier New" w:ascii="Courier New" w:hAnsi="Courier New"/>
          <w:color w:val="000096"/>
          <w:sz w:val="18"/>
          <w:szCs w:val="18"/>
          <w:highlight w:val="white"/>
          <w14:textFill>
            <w14:solidFill>
              <w14:srgbClr w14:val="000096">
                <w14:alpha w14:val="5000"/>
              </w14:srgbClr>
            </w14:solidFill>
          </w14:textFill>
        </w:rPr>
        <w:t>&lt;/ident&gt;</w:t>
      </w:r>
      <w:r>
        <w:rPr/>
        <w:t xml:space="preserve"> (which groups elements that can appear either within or between paragraph-like elements). This means that, for example,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rdg</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(reading) may contain elements such as </w:t>
      </w:r>
      <w:r>
        <w:rPr>
          <w:rFonts w:cs="Courier New" w:ascii="Courier New" w:hAnsi="Courier New"/>
          <w:color w:val="000096"/>
          <w:sz w:val="18"/>
          <w:szCs w:val="18"/>
          <w:highlight w:val="white"/>
          <w14:textFill>
            <w14:solidFill>
              <w14:srgbClr w14:val="000096">
                <w14:alpha w14:val="5000"/>
              </w14:srgbClr>
            </w14:solidFill>
          </w14:textFill>
        </w:rPr>
        <w:t>&lt;gi&gt;</w:t>
      </w:r>
      <w:r>
        <w:rPr/>
        <w:t>classSpec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constraintSpec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&lt;gi&gt;</w:t>
      </w:r>
      <w:r>
        <w:rPr/>
        <w:t>dataSpec</w:t>
      </w:r>
      <w:r>
        <w:rPr>
          <w:rFonts w:cs="Courier New" w:ascii="Courier New" w:hAnsi="Courier New"/>
          <w:color w:val="000096"/>
          <w:sz w:val="18"/>
          <w:szCs w:val="18"/>
          <w:highlight w:val="white"/>
          <w14:textFill>
            <w14:solidFill>
              <w14:srgbClr w14:val="000096">
                <w14:alpha w14:val="5000"/>
              </w14:srgbClr>
            </w14:solidFill>
          </w14:textFill>
        </w:rPr>
        <w:t>&lt;/gi&gt;</w:t>
      </w:r>
      <w:ins w:id="177" w:author="Susan Lorand" w:date="2024-03-21T16:52:00Z">
        <w:r>
          <w:rPr/>
          <w:t>,</w:t>
        </w:r>
      </w:ins>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elementSpec</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Schematron </w:t>
      </w:r>
      <w:del w:id="178" w:author="Susan Lorand" w:date="2024-03-21T16:52:00Z">
        <w:r>
          <w:rPr/>
          <w:delText>c</w:delText>
        </w:r>
      </w:del>
      <w:ins w:id="179" w:author="Susan Lorand" w:date="2024-03-21T16:52:00Z">
        <w:r>
          <w:rPr/>
          <w:t>C</w:t>
        </w:r>
      </w:ins>
      <w:r>
        <w:rPr/>
        <w:t>ontexts</w:t>
      </w:r>
      <w:r>
        <w:rPr>
          <w:rFonts w:cs="Courier New" w:ascii="Courier New" w:hAnsi="Courier New"/>
          <w:color w:val="000096"/>
          <w:sz w:val="18"/>
          <w:szCs w:val="18"/>
          <w:highlight w:val="white"/>
          <w14:textFill>
            <w14:solidFill>
              <w14:srgbClr w14:val="000096">
                <w14:alpha w14:val="5000"/>
              </w14:srgbClr>
            </w14:solidFill>
          </w14:textFill>
        </w:rPr>
        <w:t>&lt;/label&gt;</w:t>
      </w:r>
      <w:r>
        <w:rPr/>
        <w:t xml:space="preserve"> </w:t>
      </w:r>
    </w:p>
    <w:p>
      <w:pPr>
        <w:pStyle w:val="Normal"/>
        <w:ind w:left="8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&lt;item&gt;</w:t>
      </w:r>
      <w:r>
        <w:rPr/>
        <w:t xml:space="preserve">Schematron constraints depend on the definition of two XPath patterns: the </w:t>
      </w:r>
      <w:r>
        <w:rPr>
          <w:rFonts w:cs="Courier New" w:ascii="Courier New" w:hAnsi="Courier New"/>
          <w:color w:val="000096"/>
          <w:sz w:val="18"/>
          <w:szCs w:val="18"/>
          <w:highlight w:val="white"/>
          <w14:textFill>
            <w14:solidFill>
              <w14:srgbClr w14:val="000096">
                <w14:alpha w14:val="5000"/>
              </w14:srgbClr>
            </w14:solidFill>
          </w14:textFill>
        </w:rPr>
        <w:t>&lt;emph&gt;</w:t>
      </w:r>
      <w:r>
        <w:rPr/>
        <w:t>context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and the </w:t>
      </w:r>
      <w:r>
        <w:rPr>
          <w:rFonts w:cs="Courier New" w:ascii="Courier New" w:hAnsi="Courier New"/>
          <w:color w:val="000096"/>
          <w:sz w:val="18"/>
          <w:szCs w:val="18"/>
          <w:highlight w:val="white"/>
          <w14:textFill>
            <w14:solidFill>
              <w14:srgbClr w14:val="000096">
                <w14:alpha w14:val="5000"/>
              </w14:srgbClr>
            </w14:solidFill>
          </w14:textFill>
        </w:rPr>
        <w:t>&lt;emph&gt;</w:t>
      </w:r>
      <w:r>
        <w:rPr/>
        <w:t>test</w:t>
      </w:r>
      <w:r>
        <w:rPr>
          <w:rFonts w:cs="Courier New" w:ascii="Courier New" w:hAnsi="Courier New"/>
          <w:color w:val="000096"/>
          <w:sz w:val="18"/>
          <w:szCs w:val="18"/>
          <w:highlight w:val="white"/>
          <w14:textFill>
            <w14:solidFill>
              <w14:srgbClr w14:val="000096">
                <w14:alpha w14:val="5000"/>
              </w14:srgbClr>
            </w14:solidFill>
          </w14:textFill>
        </w:rPr>
        <w:t>&lt;/emph&gt;</w:t>
      </w:r>
      <w:r>
        <w:rPr/>
        <w:t xml:space="preserve">. The </w:t>
      </w:r>
      <w:del w:id="180" w:author="Susan Lorand" w:date="2024-03-21T16:52:00Z">
        <w:r>
          <w:rPr/>
          <w:delText>first one</w:delText>
        </w:r>
      </w:del>
      <w:ins w:id="181" w:author="Susan Lorand" w:date="2024-03-21T16:52:00Z">
        <w:r>
          <w:rPr/>
          <w:t>context</w:t>
        </w:r>
      </w:ins>
      <w:r>
        <w:rPr/>
        <w:t xml:space="preserve"> is defined in the </w:t>
      </w:r>
      <w:r>
        <w:rPr>
          <w:rFonts w:cs="Courier New" w:ascii="Courier New" w:hAnsi="Courier New"/>
          <w:color w:val="000096"/>
          <w:sz w:val="18"/>
          <w:szCs w:val="18"/>
          <w:highlight w:val="white"/>
          <w14:textFill>
            <w14:solidFill>
              <w14:srgbClr w14:val="000096">
                <w14:alpha w14:val="5000"/>
              </w14:srgbClr>
            </w14:solidFill>
          </w14:textFill>
        </w:rPr>
        <w:t>&lt;att&gt;</w:t>
      </w:r>
      <w:r>
        <w:rPr/>
        <w:t>context</w:t>
      </w:r>
      <w:r>
        <w:rPr>
          <w:rFonts w:cs="Courier New" w:ascii="Courier New" w:hAnsi="Courier New"/>
          <w:color w:val="000096"/>
          <w:sz w:val="18"/>
          <w:szCs w:val="18"/>
          <w:highlight w:val="white"/>
          <w14:textFill>
            <w14:solidFill>
              <w14:srgbClr w14:val="000096">
                <w14:alpha w14:val="5000"/>
              </w14:srgbClr>
            </w14:solidFill>
          </w14:textFill>
        </w:rPr>
        <w:t>&lt;/att&gt;</w:t>
      </w:r>
      <w:r>
        <w:rPr/>
        <w:t xml:space="preserve"> attribute of the element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while the tests are defined within the elements </w:t>
      </w:r>
      <w:r>
        <w:rPr>
          <w:rFonts w:cs="Courier New" w:ascii="Courier New" w:hAnsi="Courier New"/>
          <w:color w:val="000096"/>
          <w:sz w:val="18"/>
          <w:szCs w:val="18"/>
          <w:highlight w:val="white"/>
          <w14:textFill>
            <w14:solidFill>
              <w14:srgbClr w14:val="000096">
                <w14:alpha w14:val="5000"/>
              </w14:srgbClr>
            </w14:solidFill>
          </w14:textFill>
        </w:rPr>
        <w:t>&lt;gi&gt;</w:t>
      </w:r>
      <w:r>
        <w:rPr/>
        <w:t>sch:assert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or </w:t>
      </w:r>
      <w:r>
        <w:rPr>
          <w:rFonts w:cs="Courier New" w:ascii="Courier New" w:hAnsi="Courier New"/>
          <w:color w:val="000096"/>
          <w:sz w:val="18"/>
          <w:szCs w:val="18"/>
          <w:highlight w:val="white"/>
          <w14:textFill>
            <w14:solidFill>
              <w14:srgbClr w14:val="000096">
                <w14:alpha w14:val="5000"/>
              </w14:srgbClr>
            </w14:solidFill>
          </w14:textFill>
        </w:rPr>
        <w:t>&lt;gi&gt;</w:t>
      </w:r>
      <w:r>
        <w:rPr/>
        <w:t>sch:report</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which are direct descendants of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In ODD, </w:t>
      </w:r>
      <w:r>
        <w:rPr>
          <w:rFonts w:cs="Courier New" w:ascii="Courier New" w:hAnsi="Courier New"/>
          <w:color w:val="000096"/>
          <w:sz w:val="18"/>
          <w:szCs w:val="18"/>
          <w:highlight w:val="white"/>
          <w14:textFill>
            <w14:solidFill>
              <w14:srgbClr w14:val="000096">
                <w14:alpha w14:val="5000"/>
              </w14:srgbClr>
            </w14:solidFill>
          </w14:textFill>
        </w:rPr>
        <w:t>&lt;gi&gt;</w:t>
      </w:r>
      <w:r>
        <w:rPr/>
        <w:t>sch:rule</w:t>
      </w:r>
      <w:r>
        <w:rPr>
          <w:rFonts w:cs="Courier New" w:ascii="Courier New" w:hAnsi="Courier New"/>
          <w:color w:val="000096"/>
          <w:sz w:val="18"/>
          <w:szCs w:val="18"/>
          <w:highlight w:val="white"/>
          <w14:textFill>
            <w14:solidFill>
              <w14:srgbClr w14:val="000096">
                <w14:alpha w14:val="5000"/>
              </w14:srgbClr>
            </w14:solidFill>
          </w14:textFill>
        </w:rPr>
        <w:t>&lt;/gi&gt;</w:t>
      </w:r>
      <w:r>
        <w:rPr/>
        <w:t xml:space="preserve"> is optional, on the basis that if the context is not explicit, it should be inferred by the processor. However, the TEI Guidelines do not specify how the context should be inferred when it is not explicit, and in some contexts, unambiguous inference is impossible.</w:t>
      </w:r>
      <w:r>
        <w:rPr>
          <w:rFonts w:cs="Courier New" w:ascii="Courier New" w:hAnsi="Courier New"/>
          <w:color w:val="000096"/>
          <w:sz w:val="18"/>
          <w:szCs w:val="18"/>
          <w:highlight w:val="white"/>
          <w14:textFill>
            <w14:solidFill>
              <w14:srgbClr w14:val="000096">
                <w14:alpha w14:val="5000"/>
              </w14:srgbClr>
            </w14:solidFill>
          </w14:textFill>
        </w:rPr>
        <w:t>&lt;/item&gt;</w:t>
      </w:r>
    </w:p>
    <w:p>
      <w:pPr>
        <w:pStyle w:val="Normal"/>
        <w:ind w:left="720" w:hanging="0"/>
        <w:rPr>
          <w:b/>
          <w:b/>
          <w:bCs/>
        </w:rPr>
      </w:pP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&lt;/list&gt;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&lt;p&gt;</w:t>
      </w:r>
      <w:r>
        <w:rPr/>
        <w:t>We are raising issues in the TEI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"https://github.com/TEIC/TEI/labels/atop"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https://github.com/TEIC/TEI/labels/atop</w:t>
      </w:r>
      <w:del w:id="182"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and Stylesheets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"https://github.com/TEIC/Stylesheets/labels/atop"</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https://github.com/TEIC/Stylesheets/labels/atop</w:t>
      </w:r>
      <w:del w:id="183" w:author="Susan Lorand" w:date="2024-03-21T16:53:00Z">
        <w:r>
          <w:rPr/>
          <w:delText>)</w:delText>
        </w:r>
      </w:del>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GitHub repositories as we work. In some cases our findings will likely result in changes that require </w:t>
      </w:r>
      <w:commentRangeStart w:id="54"/>
      <w:r>
        <w:rPr/>
        <w:t xml:space="preserve">fixes to previous </w:t>
      </w:r>
      <w:del w:id="184" w:author="Susan Lorand" w:date="2024-03-28T16:28:00Z">
        <w:r>
          <w:rPr/>
          <w:delText>S</w:delText>
        </w:r>
      </w:del>
      <w:ins w:id="185" w:author="Susan Lorand" w:date="2024-03-28T16:28:00Z">
        <w:r>
          <w:rPr/>
          <w:t>s</w:t>
        </w:r>
      </w:ins>
      <w:r>
        <w:rPr/>
        <w:t>tylesheets</w:t>
      </w:r>
      <w:r>
        <w:rPr/>
      </w:r>
      <w:commentRangeEnd w:id="54"/>
      <w:r>
        <w:commentReference w:id="54"/>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&lt;/p&gt;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&lt;/body&gt;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"bibliography"</w:t>
      </w:r>
      <w:r>
        <w:rPr>
          <w:rFonts w:cs="Courier New" w:ascii="Courier New" w:hAnsi="Courier New"/>
          <w:color w:val="000096"/>
          <w:sz w:val="18"/>
          <w:szCs w:val="18"/>
          <w:highlight w:val="white"/>
          <w14:textFill>
            <w14:solidFill>
              <w14:srgbClr w14:val="000096">
                <w14:alpha w14:val="5000"/>
              </w14:srgbClr>
            </w14:solidFill>
          </w14:textFill>
        </w:rPr>
        <w:t>&gt;</w:t>
      </w:r>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"bauman2019"</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ins w:id="186" w:author="Susan Lorand" w:date="2024-03-21T16:56:00Z">
        <w:r>
          <w:rPr/>
          <w: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2019</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TEI Customization for Writing TEI Customizations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Journal of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ins w:id="187" w:author="Unknown Author" w:date="2024-04-23T20:34:36Z">
        <w:r>
          <w:rPr>
            <w:rFonts w:cs="Courier New" w:ascii="Courier New" w:hAnsi="Courier New"/>
            <w:color w:val="000096"/>
            <w:sz w:val="18"/>
            <w:szCs w:val="18"/>
            <w:highlight w:val="white"/>
            <w14:textFill>
              <w14:solidFill>
                <w14:srgbClr w14:val="000096">
                  <w14:alpha w14:val="5000"/>
                </w14:srgbClr>
              </w14:solidFill>
            </w14:textFill>
          </w:rPr>
          <w:t>,</w:t>
        </w:r>
      </w:ins>
      <w:r>
        <w:rPr/>
        <w:t xml:space="preserve"> </w:t>
      </w:r>
      <w:ins w:id="188"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189" w:author="Unknown Author" w:date="2024-04-23T20:29:3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"issue"</w:t>
        </w:r>
      </w:ins>
      <w:ins w:id="190" w:author="Unknown Author" w:date="2024-04-23T20:29:39Z">
        <w:r>
          <w:rPr>
            <w:rFonts w:cs="Courier New" w:ascii="Courier New" w:hAnsi="Courier New"/>
            <w:color w:val="000096"/>
            <w:sz w:val="18"/>
            <w:szCs w:val="18"/>
            <w:highlight w:val="white"/>
            <w14:textFill>
              <w14:solidFill>
                <w14:srgbClr w14:val="000096">
                  <w14:alpha w14:val="5000"/>
                </w14:srgbClr>
              </w14:solidFill>
            </w14:textFill>
          </w:rPr>
          <w:t>&gt;</w:t>
        </w:r>
      </w:ins>
      <w:commentRangeStart w:id="55"/>
      <w:r>
        <w:rPr/>
        <w:t>12</w:t>
      </w:r>
      <w:ins w:id="191" w:author="Unknown Author" w:date="2024-04-23T20:30:2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192" w:author="Unknown Author" w:date="2024-04-23T20:30:26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ins w:id="193" w:author="Unknown Author" w:date="2024-04-23T20:32:0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w:t>
        </w:r>
      </w:ins>
      <w:hyperlink r:id="rId4">
        <w:ins w:id="194"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http://</w:t>
          </w:r>
        </w:ins>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journals.openedition.org</w:t>
        </w:r>
        <w:ins w:id="195" w:author="Susan Lorand" w:date="2024-03-22T14:30:00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/jtei/2573</w:t>
          </w:r>
        </w:ins>
      </w:hyperlink>
      <w:ins w:id="196"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hyperlink r:id="rId5">
        <w:ins w:id="197" w:author="Unknown Author" w:date="2024-04-23T20:32:27Z">
          <w:r>
            <w:rPr>
              <w:rStyle w:val="InternetLink"/>
            </w:rPr>
            <w:t>http://journals.openedition.org/jtei/2573</w:t>
          </w:r>
        </w:ins>
      </w:hyperlink>
      <w:ins w:id="198" w:author="Unknown Author" w:date="2024-04-23T20:32:27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&lt;/ref&gt;</w:t>
        </w:r>
      </w:ins>
      <w:ins w:id="199" w:author="Unknown Author" w:date="2024-04-23T20:31:53Z">
        <w:r>
          <w:rPr>
            <w:rStyle w:val="InternetLink"/>
          </w:rPr>
          <w:t>.</w:t>
        </w:r>
      </w:ins>
      <w:ins w:id="200" w:author="Susan Lorand" w:date="2024-03-22T14:30:00Z">
        <w:del w:id="201" w:author="Unknown Author" w:date="2024-04-23T20:31:52Z">
          <w:r>
            <w:rPr>
              <w:rStyle w:val="InternetLink"/>
            </w:rPr>
            <w:delText>;</w:delText>
          </w:r>
        </w:del>
      </w:ins>
      <w:ins w:id="202" w:author="Susan Lorand" w:date="2024-03-22T14:30:00Z">
        <w:r>
          <w:rPr/>
          <w:t xml:space="preserve"> </w:t>
        </w:r>
      </w:ins>
      <w:r>
        <w:rPr/>
        <w:t>doi:</w:t>
      </w:r>
      <w:ins w:id="203" w:author="Unknown Author" w:date="2024-04-23T20:31:06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 type="doi"&gt;</w:t>
        </w:r>
      </w:ins>
      <w:r>
        <w:rPr/>
        <w:t>10.4000/jtei.2573</w:t>
      </w:r>
      <w:ins w:id="204" w:author="Unknown Author" w:date="2024-04-23T20:31:21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&lt;/idno&gt;</w:t>
        </w:r>
      </w:ins>
      <w:r>
        <w:rPr/>
        <w:t>.</w:t>
      </w:r>
      <w:r>
        <w:rPr/>
      </w:r>
      <w:commentRangeEnd w:id="55"/>
      <w:r>
        <w:commentReference w:id="55"/>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"baumanetal2023"</w:t>
      </w:r>
      <w:r>
        <w:rPr>
          <w:rFonts w:cs="Courier New" w:ascii="Courier New" w:hAnsi="Courier New"/>
          <w:color w:val="000096"/>
          <w:sz w:val="18"/>
          <w:szCs w:val="18"/>
          <w:highlight w:val="white"/>
          <w14:textFill>
            <w14:solidFill>
              <w14:srgbClr w14:val="000096">
                <w14:alpha w14:val="5000"/>
              </w14:srgbClr>
            </w14:solidFill>
          </w14:textFill>
        </w:rPr>
        <w:t>&gt;&lt;author&gt;</w:t>
      </w:r>
      <w:r>
        <w:rPr/>
        <w:t>Bauman, Syd</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Helena Bermúdez Sabel</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David Maus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Martin Holmes</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ODD ODDities: Some Problems with the ODD Language Unearthed by an Attempt to Write a Processor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&gt;&lt;q&gt;</w:t>
      </w:r>
      <w:commentRangeStart w:id="56"/>
      <w:r>
        <w:rPr/>
        <w:t>Encoding Cultures</w:t>
      </w:r>
      <w:r>
        <w:rPr>
          <w:rFonts w:cs="Courier New" w:ascii="Courier New" w:hAnsi="Courier New"/>
          <w:color w:val="000096"/>
          <w:sz w:val="18"/>
          <w:szCs w:val="18"/>
          <w:highlight w:val="white"/>
          <w14:textFill>
            <w14:solidFill>
              <w14:srgbClr w14:val="000096">
                <w14:alpha w14:val="5000"/>
              </w14:srgbClr>
            </w14:solidFill>
          </w14:textFill>
        </w:rPr>
        <w:t>&lt;/q&gt;</w:t>
      </w:r>
      <w:r>
        <w:rPr/>
        <w:t>: Joint MEC TEI Conference 2023. Book of Abstracts</w:t>
      </w:r>
      <w:r>
        <w:rPr/>
      </w:r>
      <w:commentRangeEnd w:id="56"/>
      <w:r>
        <w:commentReference w:id="56"/>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edited by Raffaele Viglianti, Johannes Kepper, Peter Stadler, and Joachim Veit, </w:t>
      </w:r>
      <w:ins w:id="205" w:author="Unknown Author" w:date="2024-04-23T20:36:59Z">
        <w:r>
          <w:rPr/>
          <w:t xml:space="preserve"> </w:t>
        </w:r>
      </w:ins>
      <w:ins w:id="206"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07" w:author="Unknown Author" w:date="2024-04-23T20:36:59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08" w:author="Unknown Author" w:date="2024-04-23T20:36:59Z">
        <w:r>
          <w:rPr>
            <w:rFonts w:cs="Courier New" w:ascii="Courier New" w:hAnsi="Courier New"/>
            <w:color w:val="000096"/>
            <w:sz w:val="18"/>
            <w:szCs w:val="18"/>
            <w:highlight w:val="white"/>
            <w14:textFill>
              <w14:solidFill>
                <w14:srgbClr w14:val="000096">
                  <w14:alpha w14:val="5000"/>
                </w14:srgbClr>
              </w14:solidFill>
            </w14:textFill>
          </w:rPr>
          <w:t>&gt;</w:t>
        </w:r>
      </w:ins>
      <w:r>
        <w:rPr/>
        <w:t>185–87</w:t>
      </w:r>
      <w:ins w:id="209" w:author="Unknown Author" w:date="2024-04-23T20:37:35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10" w:author="Unknown Author" w:date="2024-04-23T20:37:35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"https://doi.org/10.5281/zenodo.10427826"</w:t>
      </w:r>
      <w:r>
        <w:rPr>
          <w:rFonts w:cs="Courier New" w:ascii="Courier New" w:hAnsi="Courier New"/>
          <w:color w:val="000096"/>
          <w:sz w:val="18"/>
          <w:szCs w:val="18"/>
          <w:highlight w:val="white"/>
          <w14:textFill>
            <w14:solidFill>
              <w14:srgbClr w14:val="000096">
                <w14:alpha w14:val="5000"/>
              </w14:srgbClr>
            </w14:solidFill>
          </w14:textFill>
        </w:rPr>
        <w:t>&gt;</w:t>
      </w:r>
      <w:r>
        <w:rPr>
          <w:rFonts w:eastAsia="Calibri" w:cs="" w:cstheme="minorBidi" w:eastAsiaTheme="minorHAnsi"/>
          <w:color w:val="auto"/>
          <w:kern w:val="0"/>
          <w:sz w:val="24"/>
          <w:szCs w:val="24"/>
          <w:lang w:val="en-US" w:eastAsia="en-US" w:bidi="ar-SA"/>
        </w:rPr>
        <w:t>https</w:t>
      </w:r>
      <w:r>
        <w:rPr/>
        <w:t>://doi.org/10.5281/zenodo.10427826</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"burnard2004"</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2004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RelaxNG with Son of ODD</w:t>
      </w:r>
      <w:r>
        <w:rPr>
          <w:rFonts w:cs="Courier New" w:ascii="Courier New" w:hAnsi="Courier New"/>
          <w:color w:val="000096"/>
          <w:sz w:val="18"/>
          <w:szCs w:val="18"/>
          <w:highlight w:val="white"/>
          <w14:textFill>
            <w14:solidFill>
              <w14:srgbClr w14:val="000096">
                <w14:alpha w14:val="5000"/>
              </w14:srgbClr>
            </w14:solidFill>
          </w14:textFill>
        </w:rPr>
        <w:t>&lt;/title&gt;</w:t>
      </w:r>
      <w:r>
        <w:rPr/>
        <w:t>.</w:t>
      </w:r>
      <w:del w:id="211" w:author="Unknown Author" w:date="2024-04-23T20:48:37Z">
        <w:r>
          <w:rPr/>
          <w:delText xml:space="preserve"> Presented at the Extreme Markup Languages 2004 Conference, Montreal, QC, Canada, August 2–6</w:delText>
        </w:r>
      </w:del>
      <w:ins w:id="212" w:author="Unknown Author" w:date="2024-04-23T20:49:00Z">
        <w:r>
          <w:rPr/>
          <w:t xml:space="preserve">  In </w:t>
        </w:r>
      </w:ins>
      <w:ins w:id="213"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&lt;title</w:t>
        </w:r>
      </w:ins>
      <w:ins w:id="214" w:author="Unknown Author" w:date="2024-04-23T20:49:00Z">
        <w:r>
          <w:rPr>
            <w:rFonts w:cs="Courier New" w:ascii="Courier New" w:hAnsi="Courier New"/>
            <w:color w:val="F5844C"/>
            <w:sz w:val="18"/>
            <w:szCs w:val="18"/>
            <w:highlight w:val="white"/>
            <w14:textFill>
              <w14:solidFill>
                <w14:srgbClr w14:val="F5844C">
                  <w14:alpha w14:val="5000"/>
                </w14:srgbClr>
              </w14:solidFill>
            </w14:textFill>
          </w:rPr>
          <w:t xml:space="preserve"> level</w:t>
        </w:r>
      </w:ins>
      <w:ins w:id="215" w:author="Unknown Author" w:date="2024-04-23T20:49:00Z">
        <w:r>
          <w:rPr>
            <w:rFonts w:cs="Courier New" w:ascii="Courier New" w:hAnsi="Courier New"/>
            <w:color w:val="FF8040"/>
            <w:sz w:val="18"/>
            <w:szCs w:val="18"/>
            <w:highlight w:val="white"/>
            <w14:textFill>
              <w14:solidFill>
                <w14:srgbClr w14:val="FF8040">
                  <w14:alpha w14:val="5000"/>
                </w14:srgbClr>
              </w14:solidFill>
            </w14:textFill>
          </w:rPr>
          <w:t>=</w:t>
        </w:r>
      </w:ins>
      <w:ins w:id="216" w:author="Unknown Author" w:date="2024-04-23T20:49:00Z">
        <w:r>
          <w:rPr>
            <w:rFonts w:cs="Courier New" w:ascii="Courier New" w:hAnsi="Courier New"/>
            <w:color w:val="993300"/>
            <w:sz w:val="18"/>
            <w:szCs w:val="18"/>
            <w:highlight w:val="white"/>
            <w14:textFill>
              <w14:solidFill>
                <w14:srgbClr w14:val="993300">
                  <w14:alpha w14:val="5000"/>
                </w14:srgbClr>
              </w14:solidFill>
            </w14:textFill>
          </w:rPr>
          <w:t>"m"</w:t>
        </w:r>
      </w:ins>
      <w:ins w:id="217" w:author="Unknown Author" w:date="2024-04-23T20:49:00Z">
        <w:r>
          <w:rPr>
            <w:rFonts w:cs="Courier New" w:ascii="Courier New" w:hAnsi="Courier New"/>
            <w:color w:val="000096"/>
            <w:sz w:val="18"/>
            <w:szCs w:val="18"/>
            <w:highlight w:val="white"/>
            <w14:textFill>
              <w14:solidFill>
                <w14:srgbClr w14:val="000096">
                  <w14:alpha w14:val="5000"/>
                </w14:srgbClr>
              </w14:solidFill>
            </w14:textFill>
          </w:rPr>
          <w:t>&gt;</w:t>
        </w:r>
      </w:ins>
      <w:ins w:id="218" w:author="Unknown Author" w:date="2024-04-23T20:48:37Z">
        <w:r>
          <w:rPr/>
          <w:t>Proceedings of the Extreme Markup Languages® 2004</w:t>
        </w:r>
      </w:ins>
      <w:ins w:id="219" w:author="Unknown Author" w:date="2024-04-23T20:49:34Z">
        <w:r>
          <w:rPr>
            <w:rFonts w:cs="Courier New" w:ascii="Courier New" w:hAnsi="Courier New"/>
            <w:color w:val="000096"/>
            <w:sz w:val="18"/>
            <w:szCs w:val="18"/>
            <w:highlight w:val="white"/>
            <w14:textFill>
              <w14:solidFill>
                <w14:srgbClr w14:val="000096">
                  <w14:alpha w14:val="5000"/>
                </w14:srgbClr>
              </w14:solidFill>
            </w14:textFill>
          </w:rPr>
          <w:t>&lt;/title&gt;</w:t>
        </w:r>
      </w:ins>
      <w:r>
        <w:rPr/>
        <w:t>.</w:t>
      </w:r>
      <w:r>
        <w:rPr/>
        <w:commentReference w:id="57"/>
      </w:r>
      <w:ins w:id="220" w:author="Unknown Author" w:date="2024-04-23T20:45:14Z">
        <w:r>
          <w:rPr/>
          <w:t xml:space="preserve"> </w:t>
        </w:r>
      </w:ins>
      <w:ins w:id="221" w:author="Unknown Author" w:date="2024-04-23T20:45:14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&lt;ref target="https://web.archive.org/web/20061113180648/http://www.mulberrytech.com/Extreme/Proceedings/html/2004/Burnard01/EML2004Burnard01.html"&gt;</w:t>
        </w:r>
      </w:ins>
      <w:ins w:id="222" w:author="Unknown Author" w:date="2024-04-23T20:47:08Z">
        <w:r>
          <w:rPr>
            <w:rStyle w:val="InternetLink"/>
            <w:rFonts w:eastAsia="Calibri" w:cs="" w:cstheme="minorBidi" w:eastAsiaTheme="minorHAnsi"/>
            <w:color w:val="auto"/>
            <w:kern w:val="0"/>
            <w:sz w:val="24"/>
            <w:szCs w:val="24"/>
            <w:highlight w:val="white"/>
            <w:lang w:val="en-US" w:eastAsia="en-US" w:bidi="ar-SA"/>
          </w:rPr>
          <w:t>https://web.archive.org/web/20061113180648/http://www.mulberrytech.com/Extreme/Proceedings/html/2004/Burnard01/EML2004Burnard01.html</w:t>
        </w:r>
      </w:ins>
      <w:ins w:id="223" w:author="Unknown Author" w:date="2024-04-23T20:46:57Z">
        <w:r>
          <w:rPr>
            <w:rStyle w:val="InternetLink"/>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&lt;/ref&gt;</w:t>
        </w:r>
      </w:ins>
      <w:ins w:id="224" w:author="Susan Lorand" w:date="2024-03-28T17:20:00Z">
        <w:r>
          <w:rPr/>
          <w:t>.</w:t>
        </w:r>
      </w:ins>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del w:id="225"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w:delText>
        </w:r>
      </w:del>
      <w:del w:id="226"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xml:id</w:delText>
        </w:r>
      </w:del>
      <w:del w:id="227"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2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29" w:author="Unknown Author" w:date="2024-04-23T20:50:40Z">
        <w:r>
          <w:rPr>
            <w:rFonts w:cs="Courier New" w:ascii="Courier New" w:hAnsi="Courier New"/>
            <w:color w:val="993300"/>
            <w:sz w:val="18"/>
            <w:szCs w:val="18"/>
            <w:highlight w:val="white"/>
            <w14:textFill>
              <w14:solidFill>
                <w14:srgbClr w14:val="993300">
                  <w14:alpha w14:val="5000"/>
                </w14:srgbClr>
              </w14:solidFill>
            </w14:textFill>
          </w:rPr>
          <w:delText>burnard</w:delText>
        </w:r>
      </w:del>
      <w:del w:id="23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31" w:author="Unknown Author" w:date="2024-04-23T20:49:55Z">
        <w:r>
          <w:rPr>
            <w:rFonts w:cs="Courier New" w:ascii="Courier New" w:hAnsi="Courier New"/>
            <w:color w:val="993300"/>
            <w:sz w:val="18"/>
            <w:szCs w:val="18"/>
            <w:highlight w:val="white"/>
            <w14:textFill>
              <w14:solidFill>
                <w14:srgbClr w14:val="993300">
                  <w14:alpha w14:val="5000"/>
                </w14:srgbClr>
              </w14:solidFill>
            </w14:textFill>
          </w:rPr>
          <w:delText>a</w:delText>
        </w:r>
      </w:del>
      <w:del w:id="232" w:author="Unknown Author" w:date="2024-04-23T20:49:55Z">
        <w:r>
          <w:rPr/>
          <w:commentReference w:id="58"/>
        </w:r>
      </w:del>
      <w:del w:id="233"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34"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&gt;&lt;author&gt;</w:delText>
        </w:r>
      </w:del>
      <w:del w:id="235"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Rahtz, Sebastian</w:delText>
        </w:r>
      </w:del>
      <w:del w:id="236" w:author="Unknown Author" w:date="2024-04-23T20:52:34Z">
        <w:r>
          <w:rPr/>
          <w:commentReference w:id="59"/>
        </w:r>
      </w:del>
      <w:del w:id="237"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3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and</w:delText>
        </w:r>
      </w:del>
      <w:del w:id="239"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4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Lou Burnard</w:delText>
        </w:r>
      </w:del>
      <w:del w:id="24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&lt;/author&gt;</w:delText>
        </w:r>
      </w:del>
      <w:del w:id="24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4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44"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2013</w:delText>
        </w:r>
      </w:del>
      <w:del w:id="245"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&lt;/date&gt;</w:delText>
        </w:r>
      </w:del>
      <w:del w:id="246"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47"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48"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49"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5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"a"</w:delText>
        </w:r>
      </w:del>
      <w:del w:id="25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5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Reviewing the TEI ODD System</w:delText>
        </w:r>
      </w:del>
      <w:del w:id="25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54"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w:delText>
        </w:r>
      </w:del>
      <w:del w:id="255"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w:delText>
        </w:r>
      </w:del>
      <w:del w:id="256"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level</w:delText>
        </w:r>
      </w:del>
      <w:del w:id="257"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5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"m"</w:delText>
        </w:r>
      </w:del>
      <w:del w:id="259"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6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DocEng ’13: Proceedings of the 2013 ACM Symposium on Document Engineering</w:delText>
        </w:r>
      </w:del>
      <w:del w:id="26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&lt;/title&gt;</w:delText>
        </w:r>
      </w:del>
      <w:del w:id="262"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 xml:space="preserve">, 193–96. New York: ACM. </w:delText>
        </w:r>
      </w:del>
      <w:del w:id="263"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64" w:author="Unknown Author" w:date="2024-04-23T20:52:34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65" w:author="Unknown Author" w:date="2024-04-23T20:52:34Z">
        <w:r>
          <w:rPr>
            <w:rFonts w:cs="Courier New" w:ascii="Courier New" w:hAnsi="Courier New"/>
            <w:color w:val="FF8040"/>
            <w:sz w:val="18"/>
            <w:szCs w:val="18"/>
            <w:highlight w:val="white"/>
            <w14:textFill>
              <w14:solidFill>
                <w14:srgbClr w14:val="FF8040">
                  <w14:alpha w14:val="5000"/>
                </w14:srgbClr>
              </w14:solidFill>
            </w14:textFill>
          </w:rPr>
          <w:delText>=</w:delText>
        </w:r>
      </w:del>
      <w:del w:id="266"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67"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&gt;</w:delText>
        </w:r>
      </w:del>
      <w:del w:id="268"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https://doi.org/10.1145/2494266.2494321</w:delText>
        </w:r>
      </w:del>
      <w:del w:id="269"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&lt;/ref&gt;</w:delText>
        </w:r>
      </w:del>
      <w:del w:id="270" w:author="Unknown Author" w:date="2024-04-23T20:52:34Z">
        <w:r>
          <w:rPr>
            <w:rFonts w:cs="Courier New" w:ascii="Courier New" w:hAnsi="Courier New"/>
            <w:color w:val="993300"/>
            <w:sz w:val="18"/>
            <w:szCs w:val="18"/>
            <w:highlight w:val="white"/>
            <w14:textFill>
              <w14:solidFill>
                <w14:srgbClr w14:val="993300">
                  <w14:alpha w14:val="5000"/>
                </w14:srgbClr>
              </w14:solidFill>
            </w14:textFill>
          </w:rPr>
          <w:delText>.</w:delText>
        </w:r>
      </w:del>
      <w:del w:id="271" w:author="Unknown Author" w:date="2024-04-23T20:52:34Z">
        <w:r>
          <w:rPr>
            <w:rFonts w:cs="Courier New" w:ascii="Courier New" w:hAnsi="Courier New"/>
            <w:color w:val="000096"/>
            <w:sz w:val="18"/>
            <w:szCs w:val="18"/>
            <w:highlight w:val="white"/>
            <w14:textFill>
              <w14:solidFill>
                <w14:srgbClr w14:val="000096">
                  <w14:alpha w14:val="5000"/>
                </w14:srgbClr>
              </w14:solidFill>
            </w14:textFill>
          </w:rPr>
          <w:delText>&lt;/bibl&gt;</w:delText>
        </w:r>
      </w:del>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"burnard2013</w:t>
      </w:r>
      <w:del w:id="272" w:author="Unknown Author" w:date="2024-04-23T20:50:30Z">
        <w:r>
          <w:rPr>
            <w:rFonts w:cs="Courier New" w:ascii="Courier New" w:hAnsi="Courier New"/>
            <w:color w:val="993300"/>
            <w:sz w:val="18"/>
            <w:szCs w:val="18"/>
            <w:highlight w:val="white"/>
            <w14:textFill>
              <w14:solidFill>
                <w14:srgbClr w14:val="993300">
                  <w14:alpha w14:val="5000"/>
                </w14:srgbClr>
              </w14:solidFill>
            </w14:textFill>
          </w:rPr>
          <w:delText>b</w:delText>
        </w:r>
      </w:del>
      <w:del w:id="273" w:author="Unknown Author" w:date="2024-04-23T20:50:30Z">
        <w:r>
          <w:rPr/>
          <w:commentReference w:id="60"/>
        </w:r>
      </w:del>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&gt;&lt;author&gt;</w:t>
      </w:r>
      <w:r>
        <w:rPr/>
        <w:t>Burnard, Lou</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and </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Sebastian Rahtz</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2013</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 Complete Schema Definition Language for the Text Encoding Initiative</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In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XML London 2013: Conference Proceedings</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ins w:id="274"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&lt;biblScope unit=</w:t>
        </w:r>
      </w:ins>
      <w:ins w:id="275" w:author="Unknown Author" w:date="2024-04-23T20:55:28Z">
        <w:r>
          <w:rPr>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"page"</w:t>
        </w:r>
      </w:ins>
      <w:ins w:id="276" w:author="Unknown Author" w:date="2024-04-23T20:55:28Z">
        <w:r>
          <w:rPr>
            <w:rFonts w:cs="Courier New" w:ascii="Courier New" w:hAnsi="Courier New"/>
            <w:color w:val="000096"/>
            <w:sz w:val="18"/>
            <w:szCs w:val="18"/>
            <w:highlight w:val="white"/>
            <w14:textFill>
              <w14:solidFill>
                <w14:srgbClr w14:val="000096">
                  <w14:alpha w14:val="5000"/>
                </w14:srgbClr>
              </w14:solidFill>
            </w14:textFill>
          </w:rPr>
          <w:t>&gt;</w:t>
        </w:r>
      </w:ins>
      <w:r>
        <w:rPr/>
        <w:t>152–61</w:t>
      </w:r>
      <w:ins w:id="277" w:author="Unknown Author" w:date="2024-04-23T20:55:42Z">
        <w:r>
          <w:rPr>
            <w:rFonts w:eastAsia="Calibri" w:cs="Courier New" w:ascii="Courier New" w:hAnsi="Courier New"/>
            <w:color w:val="000096"/>
            <w:kern w:val="0"/>
            <w:sz w:val="18"/>
            <w:szCs w:val="18"/>
            <w:highlight w:val="white"/>
            <w:lang w:val="en-US" w:eastAsia="en-US" w:bidi="ar-SA"/>
            <w14:textFill>
              <w14:solidFill>
                <w14:srgbClr w14:val="000096">
                  <w14:alpha w14:val="5000"/>
                </w14:srgbClr>
              </w14:solidFill>
            </w14:textFill>
          </w:rPr>
          <w:t>&lt;/biblScope</w:t>
        </w:r>
      </w:ins>
      <w:ins w:id="278" w:author="Unknown Author" w:date="2024-04-23T20:55:42Z">
        <w:r>
          <w:rPr>
            <w:rStyle w:val="InternetLink"/>
            <w:rFonts w:eastAsia="Calibri" w:cs="Courier New" w:ascii="Courier New" w:hAnsi="Courier New"/>
            <w:color w:val="993300"/>
            <w:kern w:val="0"/>
            <w:sz w:val="18"/>
            <w:szCs w:val="18"/>
            <w:highlight w:val="white"/>
            <w:lang w:val="en-US" w:eastAsia="en-US" w:bidi="ar-SA"/>
            <w14:textFill>
              <w14:solidFill>
                <w14:srgbClr w14:val="993300">
                  <w14:alpha w14:val="5000"/>
                </w14:srgbClr>
              </w14:solidFill>
            </w14:textFill>
          </w:rPr>
          <w:t>&gt;</w:t>
        </w:r>
      </w:ins>
      <w:r>
        <w:rPr/>
        <w:t xml:space="preserve">. London: XML London. </w:t>
      </w:r>
      <w:ins w:id="279"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&lt;ref</w:t>
        </w:r>
      </w:ins>
      <w:ins w:id="280" w:author="Unknown Author" w:date="2024-04-23T20:56:28Z">
        <w:r>
          <w:rPr>
            <w:rFonts w:cs="Courier New" w:ascii="Courier New" w:hAnsi="Courier New"/>
            <w:color w:val="F5844C"/>
            <w:sz w:val="18"/>
            <w:szCs w:val="18"/>
            <w:highlight w:val="white"/>
            <w14:textFill>
              <w14:solidFill>
                <w14:srgbClr w14:val="F5844C">
                  <w14:alpha w14:val="5000"/>
                </w14:srgbClr>
              </w14:solidFill>
            </w14:textFill>
          </w:rPr>
          <w:t xml:space="preserve"> target</w:t>
        </w:r>
      </w:ins>
      <w:ins w:id="281" w:author="Unknown Author" w:date="2024-04-23T20:56:28Z">
        <w:r>
          <w:rPr>
            <w:rFonts w:cs="Courier New" w:ascii="Courier New" w:hAnsi="Courier New"/>
            <w:color w:val="FF8040"/>
            <w:sz w:val="18"/>
            <w:szCs w:val="18"/>
            <w:highlight w:val="white"/>
            <w14:textFill>
              <w14:solidFill>
                <w14:srgbClr w14:val="FF8040">
                  <w14:alpha w14:val="5000"/>
                </w14:srgbClr>
              </w14:solidFill>
            </w14:textFill>
          </w:rPr>
          <w:t>=</w:t>
        </w:r>
      </w:ins>
      <w:ins w:id="282"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hyperlink r:id="rId6">
        <w:ins w:id="283" w:author="Unknown Author" w:date="2024-04-23T20:56:28Z">
          <w:r>
            <w:rPr>
              <w:rFonts w:cs="Courier New" w:ascii="Courier New" w:hAnsi="Courier New"/>
              <w:color w:val="0563C1"/>
              <w:sz w:val="18"/>
              <w:szCs w:val="18"/>
              <w:highlight w:val="white"/>
              <w:u w:val="single"/>
            </w:rPr>
            <w:t>http://xmllondon.com/2013/xmllondon-2013-proceedings.pdf</w:t>
          </w:r>
        </w:ins>
      </w:hyperlink>
      <w:ins w:id="284" w:author="Unknown Author" w:date="2024-04-23T20:56:28Z">
        <w:r>
          <w:rPr>
            <w:rFonts w:cs="Courier New" w:ascii="Courier New" w:hAnsi="Courier New"/>
            <w:color w:val="993300"/>
            <w:sz w:val="18"/>
            <w:szCs w:val="18"/>
            <w:highlight w:val="white"/>
            <w14:textFill>
              <w14:solidFill>
                <w14:srgbClr w14:val="993300">
                  <w14:alpha w14:val="5000"/>
                </w14:srgbClr>
              </w14:solidFill>
            </w14:textFill>
          </w:rPr>
          <w:t>"</w:t>
        </w:r>
      </w:ins>
      <w:ins w:id="285" w:author="Unknown Author" w:date="2024-04-23T20:56:28Z">
        <w:r>
          <w:rPr>
            <w:rFonts w:cs="Courier New" w:ascii="Courier New" w:hAnsi="Courier New"/>
            <w:color w:val="000096"/>
            <w:sz w:val="18"/>
            <w:szCs w:val="18"/>
            <w:highlight w:val="white"/>
            <w14:textFill>
              <w14:solidFill>
                <w14:srgbClr w14:val="000096">
                  <w14:alpha w14:val="5000"/>
                </w14:srgbClr>
              </w14:solidFill>
            </w14:textFill>
          </w:rPr>
          <w:t>&gt;</w:t>
        </w:r>
      </w:ins>
      <w:hyperlink r:id="rId7">
        <w:commentRangeStart w:id="61"/>
        <w:r>
          <w:rPr>
            <w:rStyle w:val="InternetLink"/>
          </w:rPr>
          <w:t>http://xmllondon.com/2013/xmllondon-2013-proceedings.pdf</w:t>
        </w:r>
        <w:r>
          <w:rPr>
            <w:rStyle w:val="InternetLink"/>
          </w:rPr>
        </w:r>
      </w:hyperlink>
      <w:ins w:id="286" w:author="Unknown Author" w:date="2024-04-23T20:56:39Z">
        <w:commentRangeEnd w:id="61"/>
        <w:r>
          <w:commentReference w:id="61"/>
        </w:r>
        <w:r>
          <w:rPr>
            <w:rStyle w:val="InternetLink"/>
            <w:rFonts w:cs="Courier New" w:ascii="Courier New" w:hAnsi="Courier New"/>
            <w:color w:val="000096"/>
            <w:sz w:val="18"/>
            <w:szCs w:val="18"/>
            <w:highlight w:val="white"/>
            <w14:textFill>
              <w14:solidFill>
                <w14:srgbClr w14:val="000096">
                  <w14:alpha w14:val="5000"/>
                </w14:srgbClr>
              </w14:solidFill>
            </w14:textFill>
          </w:rPr>
          <w:t>&lt;/ref&gt;</w:t>
        </w:r>
      </w:ins>
      <w:ins w:id="287" w:author="Unknown Author" w:date="2024-04-23T20:56:39Z">
        <w:r>
          <w:rPr>
            <w:rStyle w:val="InternetLink"/>
          </w:rPr>
          <w:t>.</w:t>
        </w:r>
      </w:ins>
      <w:del w:id="288" w:author="Unknown Author" w:date="2024-04-23T20:56:38Z">
        <w:r>
          <w:rPr>
            <w:rStyle w:val="InternetLink"/>
          </w:rPr>
          <w:delText>;</w:delText>
        </w:r>
      </w:del>
      <w:r>
        <w:rPr/>
        <w:t xml:space="preserve"> </w:t>
      </w:r>
      <w:ins w:id="289" w:author="Unknown Author" w:date="2024-04-23T20:57:18Z">
        <w:r>
          <w:rPr/>
          <w:t>doi:</w:t>
        </w:r>
      </w:ins>
      <w:del w:id="290" w:author="Unknown Author" w:date="2024-04-23T20:57:45Z">
        <w:r>
          <w:rPr>
            <w:rFonts w:cs="Courier New" w:ascii="Courier New" w:hAnsi="Courier New"/>
            <w:color w:val="000096"/>
            <w:sz w:val="18"/>
            <w:szCs w:val="18"/>
            <w:highlight w:val="white"/>
            <w14:textFill>
              <w14:solidFill>
                <w14:srgbClr w14:val="000096">
                  <w14:alpha w14:val="5000"/>
                </w14:srgbClr>
              </w14:solidFill>
            </w14:textFill>
          </w:rPr>
          <w:delText>&lt;ref</w:delText>
        </w:r>
      </w:del>
      <w:del w:id="291" w:author="Unknown Author" w:date="2024-04-23T20:57:45Z">
        <w:r>
          <w:rPr>
            <w:rFonts w:cs="Courier New" w:ascii="Courier New" w:hAnsi="Courier New"/>
            <w:color w:val="F5844C"/>
            <w:sz w:val="18"/>
            <w:szCs w:val="18"/>
            <w:highlight w:val="white"/>
            <w14:textFill>
              <w14:solidFill>
                <w14:srgbClr w14:val="F5844C">
                  <w14:alpha w14:val="5000"/>
                </w14:srgbClr>
              </w14:solidFill>
            </w14:textFill>
          </w:rPr>
          <w:delText xml:space="preserve"> target</w:delText>
        </w:r>
      </w:del>
      <w:del w:id="292" w:author="Unknown Author" w:date="2024-04-23T20:57:45Z">
        <w:r>
          <w:rPr>
            <w:rFonts w:cs="Courier New" w:ascii="Courier New" w:hAnsi="Courier New"/>
            <w:color w:val="FF8040"/>
            <w:sz w:val="18"/>
            <w:szCs w:val="18"/>
            <w:highlight w:val="white"/>
            <w14:textFill>
              <w14:solidFill>
                <w14:srgbClr w14:val="FF8040">
                  <w14:alpha w14:val="5000"/>
                </w14:srgbClr>
              </w14:solidFill>
            </w14:textFill>
          </w:rPr>
          <w:delText>=</w:delText>
        </w:r>
      </w:del>
      <w:del w:id="293"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hyperlink r:id="rId8">
        <w:del w:id="294" w:author="Unknown Author" w:date="2024-04-23T20:57:45Z">
          <w:r>
            <w:rPr>
              <w:rStyle w:val="InternetLink"/>
              <w:rFonts w:cs="Courier New" w:ascii="Courier New" w:hAnsi="Courier New"/>
              <w:color w:val="993300"/>
              <w:sz w:val="18"/>
              <w:szCs w:val="18"/>
              <w:highlight w:val="white"/>
              <w14:textFill>
                <w14:solidFill>
                  <w14:srgbClr w14:val="993300">
                    <w14:alpha w14:val="5000"/>
                  </w14:srgbClr>
                </w14:solidFill>
              </w14:textFill>
            </w:rPr>
            <w:delText>https://dx.doi.org/10.14337/XMLLondon13.Rahtz01</w:delText>
          </w:r>
        </w:del>
      </w:hyperlink>
      <w:del w:id="295" w:author="Unknown Author" w:date="2024-04-23T20:57:45Z">
        <w:r>
          <w:rPr>
            <w:rFonts w:cs="Courier New" w:ascii="Courier New" w:hAnsi="Courier New"/>
            <w:color w:val="993300"/>
            <w:sz w:val="18"/>
            <w:szCs w:val="18"/>
            <w:highlight w:val="white"/>
            <w14:textFill>
              <w14:solidFill>
                <w14:srgbClr w14:val="993300">
                  <w14:alpha w14:val="5000"/>
                </w14:srgbClr>
              </w14:solidFill>
            </w14:textFill>
          </w:rPr>
          <w:delText>"</w:delText>
        </w:r>
      </w:del>
      <w:del w:id="296" w:author="Unknown Author" w:date="2024-04-23T20:57:45Z">
        <w:bookmarkStart w:id="6" w:name="__Annotation__2224_447816337____11"/>
        <w:r>
          <w:rPr>
            <w:rFonts w:cs="Courier New" w:ascii="Courier New" w:hAnsi="Courier New"/>
            <w:color w:val="000096"/>
            <w:sz w:val="18"/>
            <w:szCs w:val="18"/>
            <w:highlight w:val="white"/>
            <w14:textFill>
              <w14:solidFill>
                <w14:srgbClr w14:val="000096">
                  <w14:alpha w14:val="5000"/>
                </w14:srgbClr>
              </w14:solidFill>
            </w14:textFill>
          </w:rPr>
          <w:delText>&gt;</w:delText>
        </w:r>
      </w:del>
      <w:del w:id="297" w:author="Unknown Author" w:date="2024-04-23T20:57:45Z">
        <w:bookmarkEnd w:id="6"/>
        <w:r>
          <w:rPr/>
          <w:delText>https://dx.doi.org/</w:delText>
        </w:r>
      </w:del>
      <w:ins w:id="298" w:author="Unknown Author" w:date="2024-04-23T20:57:45Z">
        <w:commentRangeStart w:id="62"/>
        <w:r>
          <w:rPr/>
          <w:t>&lt;idno type="doi"&gt;</w:t>
        </w:r>
      </w:ins>
      <w:r>
        <w:rPr/>
        <w:t>10.14337/XMLLondon13.Rahtz01</w:t>
      </w:r>
      <w:r>
        <w:rPr/>
      </w:r>
      <w:commentRangeEnd w:id="62"/>
      <w:r>
        <w:commentReference w:id="62"/>
      </w:r>
      <w:r>
        <w:rPr>
          <w:rFonts w:cs="Courier New" w:ascii="Courier New" w:hAnsi="Courier New"/>
          <w:color w:val="000096"/>
          <w:sz w:val="18"/>
          <w:szCs w:val="18"/>
          <w:highlight w:val="white"/>
          <w14:textFill>
            <w14:solidFill>
              <w14:srgbClr w14:val="000096">
                <w14:alpha w14:val="5000"/>
              </w14:srgbClr>
            </w14:solidFill>
          </w14:textFill>
        </w:rPr>
        <w:t>&lt;/</w:t>
      </w:r>
      <w:ins w:id="299"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t>idno</w:t>
        </w:r>
      </w:ins>
      <w:del w:id="300" w:author="Unknown Author" w:date="2024-04-23T20:58:05Z">
        <w:r>
          <w:rPr>
            <w:rFonts w:cs="Courier New" w:ascii="Courier New" w:hAnsi="Courier New"/>
            <w:color w:val="000096"/>
            <w:sz w:val="18"/>
            <w:szCs w:val="18"/>
            <w:highlight w:val="white"/>
            <w14:textFill>
              <w14:solidFill>
                <w14:srgbClr w14:val="000096">
                  <w14:alpha w14:val="5000"/>
                </w14:srgbClr>
              </w14:solidFill>
            </w14:textFill>
          </w:rPr>
          <w:delText>ref</w:delText>
        </w:r>
      </w:del>
      <w:r>
        <w:rPr>
          <w:rFonts w:cs="Courier New" w:ascii="Courier New" w:hAnsi="Courier New"/>
          <w:color w:val="000096"/>
          <w:sz w:val="18"/>
          <w:szCs w:val="18"/>
          <w:highlight w:val="white"/>
          <w14:textFill>
            <w14:solidFill>
              <w14:srgbClr w14:val="000096">
                <w14:alpha w14:val="5000"/>
              </w14:srgbClr>
            </w14:solidFill>
          </w14:textFill>
        </w:rPr>
        <w:t>&gt;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"holmes2021"</w:t>
      </w:r>
      <w:r>
        <w:rPr>
          <w:rFonts w:cs="Courier New" w:ascii="Courier New" w:hAnsi="Courier New"/>
          <w:color w:val="000096"/>
          <w:sz w:val="18"/>
          <w:szCs w:val="18"/>
          <w:highlight w:val="white"/>
          <w14:textFill>
            <w14:solidFill>
              <w14:srgbClr w14:val="000096">
                <w14:alpha w14:val="5000"/>
              </w14:srgbClr>
            </w14:solidFill>
          </w14:textFill>
        </w:rPr>
        <w:t>&gt;&lt;author&gt;</w:t>
      </w:r>
      <w:r>
        <w:rPr/>
        <w:t>Holmes, Martin</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Are the TEI Stylesheets Really Broken beyond Repair?</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Text Encoding Initiative Conference (Online), October 25, 2021.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&gt;</w:t>
      </w:r>
      <w:r>
        <w:rPr/>
        <w:t>https://zenodo.org/record/6522554</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"knuth1984"</w:t>
      </w:r>
      <w:r>
        <w:rPr>
          <w:rFonts w:cs="Courier New" w:ascii="Courier New" w:hAnsi="Courier New"/>
          <w:color w:val="000096"/>
          <w:sz w:val="18"/>
          <w:szCs w:val="18"/>
          <w:highlight w:val="white"/>
          <w14:textFill>
            <w14:solidFill>
              <w14:srgbClr w14:val="000096">
                <w14:alpha w14:val="5000"/>
              </w14:srgbClr>
            </w14:solidFill>
          </w14:textFill>
        </w:rPr>
        <w:t>&gt;&lt;author&gt;</w:t>
      </w:r>
      <w:r>
        <w:rPr/>
        <w:t>Knuth, Donald E.</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1984</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"a"</w:t>
      </w:r>
      <w:r>
        <w:rPr>
          <w:rFonts w:cs="Courier New" w:ascii="Courier New" w:hAnsi="Courier New"/>
          <w:color w:val="000096"/>
          <w:sz w:val="18"/>
          <w:szCs w:val="18"/>
          <w:highlight w:val="white"/>
          <w14:textFill>
            <w14:solidFill>
              <w14:srgbClr w14:val="000096">
                <w14:alpha w14:val="5000"/>
              </w14:srgbClr>
            </w14:solidFill>
          </w14:textFill>
        </w:rPr>
        <w:t>&gt;</w:t>
      </w:r>
      <w:r>
        <w:rPr/>
        <w:t>Literate Programming</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&lt;title</w:t>
      </w:r>
      <w:r>
        <w:rPr>
          <w:rFonts w:cs="Courier New" w:ascii="Courier New" w:hAnsi="Courier New"/>
          <w:color w:val="F5844C"/>
          <w:sz w:val="18"/>
          <w:szCs w:val="18"/>
          <w:highlight w:val="white"/>
          <w14:textFill>
            <w14:solidFill>
              <w14:srgbClr w14:val="F5844C">
                <w14:alpha w14:val="5000"/>
              </w14:srgbClr>
            </w14:solidFill>
          </w14:textFill>
        </w:rPr>
        <w:t xml:space="preserve"> level</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"j"</w:t>
      </w:r>
      <w:r>
        <w:rPr>
          <w:rFonts w:cs="Courier New" w:ascii="Courier New" w:hAnsi="Courier New"/>
          <w:color w:val="000096"/>
          <w:sz w:val="18"/>
          <w:szCs w:val="18"/>
          <w:highlight w:val="white"/>
          <w14:textFill>
            <w14:solidFill>
              <w14:srgbClr w14:val="000096">
                <w14:alpha w14:val="5000"/>
              </w14:srgbClr>
            </w14:solidFill>
          </w14:textFill>
        </w:rPr>
        <w:t>&gt;</w:t>
      </w:r>
      <w:r>
        <w:rPr/>
        <w:t>The Computer Journal</w:t>
      </w:r>
      <w:r>
        <w:rPr>
          <w:rFonts w:cs="Courier New" w:ascii="Courier New" w:hAnsi="Courier New"/>
          <w:color w:val="000096"/>
          <w:sz w:val="18"/>
          <w:szCs w:val="18"/>
          <w:highlight w:val="white"/>
          <w14:textFill>
            <w14:solidFill>
              <w14:srgbClr w14:val="000096">
                <w14:alpha w14:val="5000"/>
              </w14:srgbClr>
            </w14:solidFill>
          </w14:textFill>
        </w:rPr>
        <w:t>&lt;/title&gt;</w:t>
      </w:r>
      <w:r>
        <w:rPr/>
        <w:t xml:space="preserve"> (British Computer Society) 27 (2): 97–111.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&gt;</w:t>
      </w:r>
      <w:r>
        <w:rPr/>
        <w:t>http://www.literateprogramming.com/knuthweb.pdf</w:t>
      </w:r>
      <w:r>
        <w:rPr>
          <w:rFonts w:cs="Courier New" w:ascii="Courier New" w:hAnsi="Courier New"/>
          <w:color w:val="000096"/>
          <w:sz w:val="18"/>
          <w:szCs w:val="18"/>
          <w:highlight w:val="white"/>
          <w14:textFill>
            <w14:solidFill>
              <w14:srgbClr w14:val="000096">
                <w14:alpha w14:val="5000"/>
              </w14:srgbClr>
            </w14:solidFill>
          </w14:textFill>
        </w:rPr>
        <w:t>&lt;/ref&gt;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&lt;idno</w:t>
      </w:r>
      <w:r>
        <w:rPr>
          <w:rFonts w:cs="Courier New" w:ascii="Courier New" w:hAnsi="Courier New"/>
          <w:color w:val="F5844C"/>
          <w:sz w:val="18"/>
          <w:szCs w:val="18"/>
          <w:highlight w:val="white"/>
          <w14:textFill>
            <w14:solidFill>
              <w14:srgbClr w14:val="F5844C">
                <w14:alpha w14:val="5000"/>
              </w14:srgbClr>
            </w14:solidFill>
          </w14:textFill>
        </w:rPr>
        <w:t xml:space="preserve"> type</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del w:id="301"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delText>DOI</w:delText>
        </w:r>
      </w:del>
      <w:ins w:id="302" w:author="Unknown Author" w:date="2024-04-23T20:59:25Z">
        <w:r>
          <w:rPr>
            <w:rFonts w:cs="Courier New" w:ascii="Courier New" w:hAnsi="Courier New"/>
            <w:color w:val="993300"/>
            <w:sz w:val="18"/>
            <w:szCs w:val="18"/>
            <w:highlight w:val="white"/>
            <w14:textFill>
              <w14:solidFill>
                <w14:srgbClr w14:val="993300">
                  <w14:alpha w14:val="5000"/>
                </w14:srgbClr>
              </w14:solidFill>
            </w14:textFill>
          </w:rPr>
          <w:t>doi</w:t>
        </w:r>
      </w:ins>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 xml:space="preserve"> doi:10.1093/comjnl/27.2.97</w:t>
      </w:r>
      <w:r>
        <w:rPr>
          <w:rFonts w:cs="Courier New" w:ascii="Courier New" w:hAnsi="Courier New"/>
          <w:color w:val="000096"/>
          <w:sz w:val="18"/>
          <w:szCs w:val="18"/>
          <w:highlight w:val="white"/>
          <w14:textFill>
            <w14:solidFill>
              <w14:srgbClr w14:val="000096">
                <w14:alpha w14:val="5000"/>
              </w14:srgbClr>
            </w14:solidFill>
          </w14:textFill>
        </w:rPr>
        <w:t>&lt;/idno&gt;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ins w:id="312" w:author="Unknown Author" w:date="2024-04-23T20:52:51Z"/>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"maus2021"</w:t>
      </w:r>
      <w:r>
        <w:rPr>
          <w:rFonts w:cs="Courier New" w:ascii="Courier New" w:hAnsi="Courier New"/>
          <w:color w:val="000096"/>
          <w:sz w:val="18"/>
          <w:szCs w:val="18"/>
          <w:highlight w:val="white"/>
          <w14:textFill>
            <w14:solidFill>
              <w14:srgbClr w14:val="000096">
                <w14:alpha w14:val="5000"/>
              </w14:srgbClr>
            </w14:solidFill>
          </w14:textFill>
        </w:rPr>
        <w:t>&gt;&lt;author&gt;</w:t>
      </w:r>
      <w:commentRangeStart w:id="63"/>
      <w:r>
        <w:rPr/>
        <w:t>Maus, David</w:t>
      </w:r>
      <w:r>
        <w:rPr/>
      </w:r>
      <w:commentRangeEnd w:id="63"/>
      <w:r>
        <w:commentReference w:id="63"/>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2021</w:t>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Comment on pull request 477, </w:t>
      </w:r>
      <w:del w:id="303" w:author="Unknown Author" w:date="2024-05-01T08:11:02Z">
        <w:r>
          <w:rPr/>
          <w:delText>“</w:delText>
        </w:r>
      </w:del>
      <w:ins w:id="304" w:author="Unknown Author" w:date="2024-05-01T08:11:05Z">
        <w:r>
          <w:rPr/>
          <w:t>&lt;title level="a"&gt;</w:t>
        </w:r>
      </w:ins>
      <w:r>
        <w:rPr/>
        <w:t>Gracefully fail if target if @facs does not exist,</w:t>
      </w:r>
      <w:ins w:id="305" w:author="Unknown Author" w:date="2024-05-01T08:11:13Z">
        <w:r>
          <w:rPr/>
          <w:t>&lt;/title&gt;</w:t>
        </w:r>
      </w:ins>
      <w:del w:id="306" w:author="Unknown Author" w:date="2024-05-01T08:11:12Z">
        <w:r>
          <w:rPr/>
          <w:delText>”</w:delText>
        </w:r>
      </w:del>
      <w:r>
        <w:rPr/>
        <w:t xml:space="preserve"> </w:t>
      </w:r>
      <w:del w:id="307" w:author="Unknown Author" w:date="2024-04-23T21:00:59Z">
        <w:r>
          <w:rPr/>
          <w:delText>March 23</w:delText>
        </w:r>
      </w:del>
      <w:ins w:id="308" w:author="Unknown Author" w:date="2024-04-23T21:00:59Z">
        <w:r>
          <w:rPr/>
          <w:t>Nov</w:t>
        </w:r>
      </w:ins>
      <w:ins w:id="309" w:author="Unknown Author" w:date="2024-04-23T21:01:00Z">
        <w:r>
          <w:rPr/>
          <w:t>ember 5</w:t>
        </w:r>
      </w:ins>
      <w:r>
        <w:rPr/>
        <w:t>, 202</w:t>
      </w:r>
      <w:ins w:id="310" w:author="Unknown Author" w:date="2024-04-23T21:01:19Z">
        <w:r>
          <w:rPr/>
          <w:t>0</w:t>
        </w:r>
      </w:ins>
      <w:del w:id="311" w:author="Unknown Author" w:date="2024-04-23T21:01:18Z">
        <w:r>
          <w:rPr/>
          <w:delText>1</w:delText>
        </w:r>
      </w:del>
      <w:r>
        <w:rPr/>
        <w:t xml:space="preserve">. TEIC Stylesheets GitHub site.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fldChar w:fldCharType="begin"/>
      </w:r>
      <w:r>
        <w:rPr>
          <w:rStyle w:val="InternetLink"/>
          <w:sz w:val="18"/>
          <w:szCs w:val="18"/>
          <w:highlight w:val="white"/>
          <w:rFonts w:cs="Courier New" w:ascii="Courier New" w:hAnsi="Courier New"/>
          <w:color w:val="993300"/>
          <w14:textFill>
            <w14:solidFill>
              <w14:srgbClr w14:val="993300">
                <w14:alpha w14:val="5098"/>
              </w14:srgbClr>
            </w14:solidFill>
          </w14:textFill>
        </w:rPr>
        <w:instrText xml:space="preserve"> HYPERLINK "https://github.com/TEIC/Stylesheets/pull/477" \l "issuecomment-805138553"</w:instrTex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separate"/>
      </w:r>
      <w:r>
        <w:rPr>
          <w:rStyle w:val="InternetLink"/>
          <w:rFonts w:cs="Courier New" w:ascii="Courier New" w:hAnsi="Courier New"/>
          <w:color w:val="993300"/>
          <w:sz w:val="18"/>
          <w:szCs w:val="18"/>
          <w:highlight w:val="white"/>
          <w14:textFill>
            <w14:solidFill>
              <w14:srgbClr w14:val="993300">
                <w14:alpha w14:val="5000"/>
              </w14:srgbClr>
            </w14:solidFill>
          </w14:textFill>
        </w:rPr>
        <w:t>https://github.com/TEIC/Stylesheets/pull/477#issuecomment-805138553</w:t>
      </w:r>
      <w:r>
        <w:rPr>
          <w:rStyle w:val="InternetLink"/>
          <w:sz w:val="18"/>
          <w:szCs w:val="18"/>
          <w:highlight w:val="white"/>
          <w:rFonts w:cs="Courier New" w:ascii="Courier New" w:hAnsi="Courier New"/>
          <w:color w:val="993300"/>
          <w14:textFill>
            <w14:solidFill>
              <w14:srgbClr w14:val="993300">
                <w14:alpha w14:val="5098"/>
              </w14:srgbClr>
            </w14:solidFill>
          </w14:textFill>
        </w:rPr>
        <w:fldChar w:fldCharType="end"/>
      </w:r>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https://github.com/TEIC/Stylesheets/pull/477#issuecomment-805138553</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13" w:author="Unknown Author" w:date="2024-04-23T20:53:07Z">
        <w:r>
          <w:rPr>
            <w:rFonts w:cs="Courier New" w:ascii="Courier New" w:hAnsi="Courier New"/>
            <w:color w:val="000096"/>
            <w:sz w:val="18"/>
            <w:szCs w:val="18"/>
            <w:highlight w:val="white"/>
          </w:rPr>
          <w:t>&lt;bibl</w:t>
        </w:r>
      </w:ins>
      <w:ins w:id="314" w:author="Unknown Author" w:date="2024-04-23T20:53:07Z">
        <w:r>
          <w:rPr>
            <w:rFonts w:cs="Courier New" w:ascii="Courier New" w:hAnsi="Courier New"/>
            <w:color w:val="F5844C"/>
            <w:sz w:val="18"/>
            <w:szCs w:val="18"/>
            <w:highlight w:val="white"/>
          </w:rPr>
          <w:t xml:space="preserve"> xml:id</w:t>
        </w:r>
      </w:ins>
      <w:ins w:id="315" w:author="Unknown Author" w:date="2024-04-23T20:53:07Z">
        <w:r>
          <w:rPr>
            <w:rFonts w:cs="Courier New" w:ascii="Courier New" w:hAnsi="Courier New"/>
            <w:color w:val="FF8040"/>
            <w:sz w:val="18"/>
            <w:szCs w:val="18"/>
            <w:highlight w:val="white"/>
          </w:rPr>
          <w:t>=</w:t>
        </w:r>
      </w:ins>
      <w:ins w:id="316" w:author="Unknown Author" w:date="2024-04-23T20:53:07Z">
        <w:r>
          <w:rPr>
            <w:rFonts w:cs="Courier New" w:ascii="Courier New" w:hAnsi="Courier New"/>
            <w:color w:val="993300"/>
            <w:sz w:val="18"/>
            <w:szCs w:val="18"/>
            <w:highlight w:val="white"/>
          </w:rPr>
          <w:t>"rahtz2013"</w:t>
        </w:r>
      </w:ins>
      <w:ins w:id="317" w:author="Unknown Author" w:date="2024-04-23T20:53:07Z">
        <w:r>
          <w:rPr>
            <w:rFonts w:cs="Courier New" w:ascii="Courier New" w:hAnsi="Courier New"/>
            <w:color w:val="000096"/>
            <w:sz w:val="18"/>
            <w:szCs w:val="18"/>
            <w:highlight w:val="white"/>
          </w:rPr>
          <w:t>&gt;&lt;author&gt;</w:t>
        </w:r>
      </w:ins>
      <w:ins w:id="318" w:author="Unknown Author" w:date="2024-04-23T20:53:07Z">
        <w:commentRangeStart w:id="64"/>
        <w:r>
          <w:rPr/>
          <w:t>Rahtz, Sebastian</w:t>
        </w:r>
      </w:ins>
      <w:r>
        <w:rPr/>
      </w:r>
      <w:ins w:id="319" w:author="Unknown Author" w:date="2024-04-23T20:53:07Z">
        <w:commentRangeEnd w:id="64"/>
        <w:r>
          <w:commentReference w:id="64"/>
        </w:r>
        <w:r>
          <w:rPr>
            <w:rFonts w:cs="Courier New" w:ascii="Courier New" w:hAnsi="Courier New"/>
            <w:color w:val="000096"/>
            <w:sz w:val="18"/>
            <w:szCs w:val="18"/>
            <w:highlight w:val="white"/>
          </w:rPr>
          <w:t>&lt;/author&gt;</w:t>
        </w:r>
      </w:ins>
      <w:ins w:id="320" w:author="Unknown Author" w:date="2024-04-23T20:53:07Z">
        <w:r>
          <w:rPr/>
          <w:t xml:space="preserve">, and </w:t>
        </w:r>
      </w:ins>
      <w:ins w:id="321" w:author="Unknown Author" w:date="2024-04-23T20:53:07Z">
        <w:r>
          <w:rPr>
            <w:rFonts w:cs="Courier New" w:ascii="Courier New" w:hAnsi="Courier New"/>
            <w:color w:val="000096"/>
            <w:sz w:val="18"/>
            <w:szCs w:val="18"/>
            <w:highlight w:val="white"/>
          </w:rPr>
          <w:t>&lt;author&gt;</w:t>
        </w:r>
      </w:ins>
      <w:ins w:id="322" w:author="Unknown Author" w:date="2024-04-23T20:53:07Z">
        <w:r>
          <w:rPr/>
          <w:t>Lou Burnard</w:t>
        </w:r>
      </w:ins>
      <w:ins w:id="323" w:author="Unknown Author" w:date="2024-04-23T20:53:07Z">
        <w:r>
          <w:rPr>
            <w:rFonts w:cs="Courier New" w:ascii="Courier New" w:hAnsi="Courier New"/>
            <w:color w:val="000096"/>
            <w:sz w:val="18"/>
            <w:szCs w:val="18"/>
            <w:highlight w:val="white"/>
          </w:rPr>
          <w:t>&lt;/author&gt;</w:t>
        </w:r>
      </w:ins>
      <w:ins w:id="324" w:author="Unknown Author" w:date="2024-04-23T20:53:07Z">
        <w:r>
          <w:rPr/>
          <w:t xml:space="preserve">. </w:t>
        </w:r>
      </w:ins>
      <w:ins w:id="325" w:author="Unknown Author" w:date="2024-04-23T20:53:07Z">
        <w:r>
          <w:rPr>
            <w:rFonts w:cs="Courier New" w:ascii="Courier New" w:hAnsi="Courier New"/>
            <w:color w:val="000096"/>
            <w:sz w:val="18"/>
            <w:szCs w:val="18"/>
            <w:highlight w:val="white"/>
          </w:rPr>
          <w:t>&lt;date&gt;</w:t>
        </w:r>
      </w:ins>
      <w:ins w:id="326" w:author="Unknown Author" w:date="2024-04-23T20:53:07Z">
        <w:r>
          <w:rPr/>
          <w:t>2013</w:t>
        </w:r>
      </w:ins>
      <w:ins w:id="327" w:author="Unknown Author" w:date="2024-04-23T20:53:07Z">
        <w:r>
          <w:rPr>
            <w:rFonts w:cs="Courier New" w:ascii="Courier New" w:hAnsi="Courier New"/>
            <w:color w:val="000096"/>
            <w:sz w:val="18"/>
            <w:szCs w:val="18"/>
            <w:highlight w:val="white"/>
          </w:rPr>
          <w:t>&lt;/date&gt;</w:t>
        </w:r>
      </w:ins>
      <w:ins w:id="328" w:author="Unknown Author" w:date="2024-04-23T20:53:07Z">
        <w:r>
          <w:rPr/>
          <w:t xml:space="preserve">. </w:t>
        </w:r>
      </w:ins>
      <w:ins w:id="329" w:author="Unknown Author" w:date="2024-04-23T20:53:07Z">
        <w:r>
          <w:rPr>
            <w:rFonts w:cs="Courier New" w:ascii="Courier New" w:hAnsi="Courier New"/>
            <w:color w:val="000096"/>
            <w:sz w:val="18"/>
            <w:szCs w:val="18"/>
            <w:highlight w:val="white"/>
          </w:rPr>
          <w:t>&lt;title</w:t>
        </w:r>
      </w:ins>
      <w:ins w:id="330" w:author="Unknown Author" w:date="2024-04-23T20:53:07Z">
        <w:r>
          <w:rPr>
            <w:rFonts w:cs="Courier New" w:ascii="Courier New" w:hAnsi="Courier New"/>
            <w:color w:val="F5844C"/>
            <w:sz w:val="18"/>
            <w:szCs w:val="18"/>
            <w:highlight w:val="white"/>
          </w:rPr>
          <w:t xml:space="preserve"> level</w:t>
        </w:r>
      </w:ins>
      <w:ins w:id="331" w:author="Unknown Author" w:date="2024-04-23T20:53:07Z">
        <w:r>
          <w:rPr>
            <w:rFonts w:cs="Courier New" w:ascii="Courier New" w:hAnsi="Courier New"/>
            <w:color w:val="FF8040"/>
            <w:sz w:val="18"/>
            <w:szCs w:val="18"/>
            <w:highlight w:val="white"/>
          </w:rPr>
          <w:t>=</w:t>
        </w:r>
      </w:ins>
      <w:ins w:id="332" w:author="Unknown Author" w:date="2024-04-23T20:53:07Z">
        <w:r>
          <w:rPr>
            <w:rFonts w:cs="Courier New" w:ascii="Courier New" w:hAnsi="Courier New"/>
            <w:color w:val="993300"/>
            <w:sz w:val="18"/>
            <w:szCs w:val="18"/>
            <w:highlight w:val="white"/>
          </w:rPr>
          <w:t>"a"</w:t>
        </w:r>
      </w:ins>
      <w:ins w:id="333" w:author="Unknown Author" w:date="2024-04-23T20:53:07Z">
        <w:r>
          <w:rPr>
            <w:rFonts w:cs="Courier New" w:ascii="Courier New" w:hAnsi="Courier New"/>
            <w:color w:val="000096"/>
            <w:sz w:val="18"/>
            <w:szCs w:val="18"/>
            <w:highlight w:val="white"/>
          </w:rPr>
          <w:t>&gt;</w:t>
        </w:r>
      </w:ins>
      <w:ins w:id="334" w:author="Unknown Author" w:date="2024-04-23T20:53:07Z">
        <w:r>
          <w:rPr/>
          <w:t>Reviewing the TEI ODD System</w:t>
        </w:r>
      </w:ins>
      <w:ins w:id="335" w:author="Unknown Author" w:date="2024-04-23T20:53:07Z">
        <w:r>
          <w:rPr>
            <w:rFonts w:cs="Courier New" w:ascii="Courier New" w:hAnsi="Courier New"/>
            <w:color w:val="000096"/>
            <w:sz w:val="18"/>
            <w:szCs w:val="18"/>
            <w:highlight w:val="white"/>
          </w:rPr>
          <w:t>&lt;/title&gt;</w:t>
        </w:r>
      </w:ins>
      <w:ins w:id="336" w:author="Unknown Author" w:date="2024-04-23T20:53:07Z">
        <w:r>
          <w:rPr/>
          <w:t xml:space="preserve">. </w:t>
        </w:r>
      </w:ins>
      <w:ins w:id="337" w:author="Unknown Author" w:date="2024-04-23T20:53:07Z">
        <w:r>
          <w:rPr>
            <w:rFonts w:cs="Courier New" w:ascii="Courier New" w:hAnsi="Courier New"/>
            <w:color w:val="000096"/>
            <w:sz w:val="18"/>
            <w:szCs w:val="18"/>
            <w:highlight w:val="white"/>
          </w:rPr>
          <w:t>&lt;title</w:t>
        </w:r>
      </w:ins>
      <w:ins w:id="338" w:author="Unknown Author" w:date="2024-04-23T20:53:07Z">
        <w:r>
          <w:rPr>
            <w:rFonts w:cs="Courier New" w:ascii="Courier New" w:hAnsi="Courier New"/>
            <w:color w:val="F5844C"/>
            <w:sz w:val="18"/>
            <w:szCs w:val="18"/>
            <w:highlight w:val="white"/>
          </w:rPr>
          <w:t xml:space="preserve"> level</w:t>
        </w:r>
      </w:ins>
      <w:ins w:id="339" w:author="Unknown Author" w:date="2024-04-23T20:53:07Z">
        <w:r>
          <w:rPr>
            <w:rFonts w:cs="Courier New" w:ascii="Courier New" w:hAnsi="Courier New"/>
            <w:color w:val="FF8040"/>
            <w:sz w:val="18"/>
            <w:szCs w:val="18"/>
            <w:highlight w:val="white"/>
          </w:rPr>
          <w:t>=</w:t>
        </w:r>
      </w:ins>
      <w:ins w:id="340" w:author="Unknown Author" w:date="2024-04-23T20:53:07Z">
        <w:r>
          <w:rPr>
            <w:rFonts w:cs="Courier New" w:ascii="Courier New" w:hAnsi="Courier New"/>
            <w:color w:val="993300"/>
            <w:sz w:val="18"/>
            <w:szCs w:val="18"/>
            <w:highlight w:val="white"/>
          </w:rPr>
          <w:t>"m"</w:t>
        </w:r>
      </w:ins>
      <w:ins w:id="341" w:author="Unknown Author" w:date="2024-04-23T20:53:07Z">
        <w:r>
          <w:rPr>
            <w:rFonts w:cs="Courier New" w:ascii="Courier New" w:hAnsi="Courier New"/>
            <w:color w:val="000096"/>
            <w:sz w:val="18"/>
            <w:szCs w:val="18"/>
            <w:highlight w:val="white"/>
          </w:rPr>
          <w:t>&gt;</w:t>
        </w:r>
      </w:ins>
      <w:ins w:id="342" w:author="Unknown Author" w:date="2024-04-23T20:53:07Z">
        <w:r>
          <w:rPr/>
          <w:t>DocEng ’13: Proceedings of the 2013 ACM Symposium on Document Engineering</w:t>
        </w:r>
      </w:ins>
      <w:ins w:id="343" w:author="Unknown Author" w:date="2024-04-23T20:53:07Z">
        <w:r>
          <w:rPr>
            <w:rFonts w:cs="Courier New" w:ascii="Courier New" w:hAnsi="Courier New"/>
            <w:color w:val="000096"/>
            <w:sz w:val="18"/>
            <w:szCs w:val="18"/>
            <w:highlight w:val="white"/>
          </w:rPr>
          <w:t>&lt;/title&gt;</w:t>
        </w:r>
      </w:ins>
      <w:ins w:id="344" w:author="Unknown Author" w:date="2024-04-23T20:53:07Z">
        <w:r>
          <w:rPr/>
          <w:t xml:space="preserve">, 193–96. New York: ACM. </w:t>
        </w:r>
      </w:ins>
      <w:ins w:id="345" w:author="Unknown Author" w:date="2024-04-23T20:53:07Z">
        <w:r>
          <w:rPr>
            <w:rFonts w:cs="Courier New" w:ascii="Courier New" w:hAnsi="Courier New"/>
            <w:color w:val="000096"/>
            <w:sz w:val="18"/>
            <w:szCs w:val="18"/>
            <w:highlight w:val="white"/>
          </w:rPr>
          <w:t>&lt;ref</w:t>
        </w:r>
      </w:ins>
      <w:ins w:id="346" w:author="Unknown Author" w:date="2024-04-23T20:53:07Z">
        <w:r>
          <w:rPr>
            <w:rFonts w:cs="Courier New" w:ascii="Courier New" w:hAnsi="Courier New"/>
            <w:color w:val="F5844C"/>
            <w:sz w:val="18"/>
            <w:szCs w:val="18"/>
            <w:highlight w:val="white"/>
          </w:rPr>
          <w:t xml:space="preserve"> target</w:t>
        </w:r>
      </w:ins>
      <w:ins w:id="347" w:author="Unknown Author" w:date="2024-04-23T20:53:07Z">
        <w:r>
          <w:rPr>
            <w:rFonts w:cs="Courier New" w:ascii="Courier New" w:hAnsi="Courier New"/>
            <w:color w:val="FF8040"/>
            <w:sz w:val="18"/>
            <w:szCs w:val="18"/>
            <w:highlight w:val="white"/>
          </w:rPr>
          <w:t>=</w:t>
        </w:r>
      </w:ins>
      <w:ins w:id="348" w:author="Unknown Author" w:date="2024-04-23T20:53:07Z">
        <w:r>
          <w:rPr>
            <w:rFonts w:cs="Courier New" w:ascii="Courier New" w:hAnsi="Courier New"/>
            <w:color w:val="993300"/>
            <w:sz w:val="18"/>
            <w:szCs w:val="18"/>
            <w:highlight w:val="white"/>
          </w:rPr>
          <w:t>"https://doi.org/10.1145/2494266.2494321"</w:t>
        </w:r>
      </w:ins>
      <w:ins w:id="349" w:author="Unknown Author" w:date="2024-04-23T20:53:07Z">
        <w:r>
          <w:rPr>
            <w:rFonts w:cs="Courier New" w:ascii="Courier New" w:hAnsi="Courier New"/>
            <w:color w:val="000096"/>
            <w:sz w:val="18"/>
            <w:szCs w:val="18"/>
            <w:highlight w:val="white"/>
          </w:rPr>
          <w:t>&gt;</w:t>
        </w:r>
      </w:ins>
      <w:ins w:id="350" w:author="Unknown Author" w:date="2024-04-23T20:53:07Z">
        <w:r>
          <w:rPr/>
          <w:t>https://doi.org/10.1145/2494266.2494321</w:t>
        </w:r>
      </w:ins>
      <w:ins w:id="351" w:author="Unknown Author" w:date="2024-04-23T20:53:07Z">
        <w:r>
          <w:rPr>
            <w:rFonts w:cs="Courier New" w:ascii="Courier New" w:hAnsi="Courier New"/>
            <w:color w:val="000096"/>
            <w:sz w:val="18"/>
            <w:szCs w:val="18"/>
            <w:highlight w:val="white"/>
          </w:rPr>
          <w:t>&lt;/ref&gt;</w:t>
        </w:r>
      </w:ins>
      <w:ins w:id="352" w:author="Unknown Author" w:date="2024-04-23T20:53:07Z">
        <w:r>
          <w:rPr/>
          <w:t>.</w:t>
        </w:r>
      </w:ins>
      <w:ins w:id="353" w:author="Unknown Author" w:date="2024-04-23T20:53:07Z">
        <w:r>
          <w:rPr>
            <w:rFonts w:cs="Courier New" w:ascii="Courier New" w:hAnsi="Courier New"/>
            <w:color w:val="000096"/>
            <w:sz w:val="18"/>
            <w:szCs w:val="18"/>
            <w:highlight w:val="white"/>
          </w:rPr>
          <w:t>&lt;/bibl&gt;</w:t>
        </w:r>
      </w:ins>
    </w:p>
    <w:p>
      <w:pPr>
        <w:pStyle w:val="Normal"/>
        <w:ind w:left="600" w:hanging="0"/>
        <w:rPr>
          <w:rFonts w:ascii="Courier New" w:hAnsi="Courier New" w:cs="Courier New"/>
          <w:color w:val="000096"/>
          <w:sz w:val="18"/>
          <w:szCs w:val="18"/>
          <w14:textFill>
            <w14:solidFill>
              <w14:srgbClr w14:val="000096">
                <w14:alpha w14:val="5000"/>
              </w14:srgbClr>
            </w14:solidFill>
          </w14:textFill>
          <w:ins w:id="377" w:author="Susan Lorand" w:date="2024-03-21T17:10:00Z"/>
        </w:rPr>
      </w:pPr>
      <w:moveFrom w:id="354"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w:t>
        </w:r>
      </w:moveFrom>
      <w:moveFrom w:id="355"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xml:id</w:t>
        </w:r>
      </w:moveFrom>
      <w:moveFrom w:id="356"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57"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"teicODD"</w:t>
        </w:r>
      </w:moveFrom>
      <w:moveFrom w:id="358"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&gt;&lt;author&gt;</w:t>
        </w:r>
      </w:moveFrom>
      <w:moveFrom w:id="359" w:author="Unknown Author" w:date="2024-04-23T21:02:38Z">
        <w:r>
          <w:rPr/>
          <w:t>TEI Consortium</w:t>
        </w:r>
      </w:moveFrom>
      <w:moveFrom w:id="360"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&lt;/author&gt;</w:t>
        </w:r>
      </w:moveFrom>
      <w:moveFrom w:id="361" w:author="Unknown Author" w:date="2024-04-23T21:02:38Z">
        <w:r>
          <w:rPr/>
          <w:t xml:space="preserve">. </w:t>
        </w:r>
      </w:moveFrom>
      <w:moveFrom w:id="362"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63" w:author="Unknown Author" w:date="2024-04-23T21:02:38Z">
        <w:r>
          <w:rPr/>
          <w:t>n.d.</w:t>
        </w:r>
      </w:moveFrom>
      <w:moveFrom w:id="364"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&lt;/date&gt;</w:t>
        </w:r>
      </w:moveFrom>
      <w:moveFrom w:id="365" w:author="Unknown Author" w:date="2024-04-23T21:02:38Z">
        <w:r>
          <w:rPr/>
          <w:t>. “Getting Started with P5 ODDs.</w:t>
        </w:r>
      </w:moveFrom>
      <w:moveFrom w:id="366" w:author="Unknown Author" w:date="2024-04-23T21:02:38Z">
        <w:r>
          <w:rPr/>
          <w:commentReference w:id="65"/>
        </w:r>
      </w:moveFrom>
      <w:moveFrom w:id="367" w:author="Unknown Author" w:date="2024-04-23T21:02:38Z">
        <w:r>
          <w:rPr/>
          <w:t xml:space="preserve">” </w:t>
        </w:r>
      </w:moveFrom>
      <w:moveFrom w:id="368"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w:t>
        </w:r>
      </w:moveFrom>
      <w:moveFrom w:id="369" w:author="Unknown Author" w:date="2024-04-23T21:02:38Z">
        <w:r>
          <w:rPr>
            <w:rFonts w:cs="Courier New" w:ascii="Courier New" w:hAnsi="Courier New"/>
            <w:color w:val="F5844C"/>
            <w:sz w:val="18"/>
            <w:szCs w:val="18"/>
            <w:highlight w:val="white"/>
            <w14:textFill>
              <w14:solidFill>
                <w14:srgbClr w14:val="F5844C">
                  <w14:alpha w14:val="5000"/>
                </w14:srgbClr>
              </w14:solidFill>
            </w14:textFill>
          </w:rPr>
          <w:t xml:space="preserve"> target</w:t>
        </w:r>
      </w:moveFrom>
      <w:moveFrom w:id="370" w:author="Unknown Author" w:date="2024-04-23T21:02:38Z">
        <w:r>
          <w:rPr>
            <w:rFonts w:cs="Courier New" w:ascii="Courier New" w:hAnsi="Courier New"/>
            <w:color w:val="FF8040"/>
            <w:sz w:val="18"/>
            <w:szCs w:val="18"/>
            <w:highlight w:val="white"/>
            <w14:textFill>
              <w14:solidFill>
                <w14:srgbClr w14:val="FF8040">
                  <w14:alpha w14:val="5000"/>
                </w14:srgbClr>
              </w14:solidFill>
            </w14:textFill>
          </w:rPr>
          <w:t>=</w:t>
        </w:r>
      </w:moveFrom>
      <w:moveFrom w:id="371" w:author="Unknown Author" w:date="2024-04-23T21:02:38Z">
        <w:r>
          <w:rPr>
            <w:rFonts w:cs="Courier New" w:ascii="Courier New" w:hAnsi="Courier New"/>
            <w:color w:val="993300"/>
            <w:sz w:val="18"/>
            <w:szCs w:val="18"/>
            <w:highlight w:val="white"/>
            <w14:textFill>
              <w14:solidFill>
                <w14:srgbClr w14:val="993300">
                  <w14:alpha w14:val="5000"/>
                </w14:srgbClr>
              </w14:solidFill>
            </w14:textFill>
          </w:rPr>
          <w:t>"https://tei-c.org/guidelines/customization/getting-started-with-p5-odds/"</w:t>
        </w:r>
      </w:moveFrom>
      <w:moveFrom w:id="372"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&gt;</w:t>
        </w:r>
      </w:moveFrom>
      <w:moveFrom w:id="373" w:author="Unknown Author" w:date="2024-04-23T21:02:38Z">
        <w:r>
          <w:rPr/>
          <w:t>https://tei-c.org/guidelines/customization/getting-started-with-p5-odds/</w:t>
        </w:r>
      </w:moveFrom>
      <w:moveFrom w:id="374"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&lt;/ref&gt;</w:t>
        </w:r>
      </w:moveFrom>
      <w:moveFrom w:id="375" w:author="Unknown Author" w:date="2024-04-23T21:02:38Z">
        <w:r>
          <w:rPr/>
          <w:t>.</w:t>
        </w:r>
      </w:moveFrom>
      <w:moveFrom w:id="376" w:author="Unknown Author" w:date="2024-04-23T21:02:38Z">
        <w:r>
          <w:rPr>
            <w:rFonts w:cs="Courier New" w:ascii="Courier New" w:hAnsi="Courier New"/>
            <w:color w:val="000096"/>
            <w:sz w:val="18"/>
            <w:szCs w:val="18"/>
            <w:highlight w:val="white"/>
            <w14:textFill>
              <w14:solidFill>
                <w14:srgbClr w14:val="000096">
                  <w14:alpha w14:val="5000"/>
                </w14:srgbClr>
              </w14:solidFill>
            </w14:textFill>
          </w:rPr>
          <w:t>&lt;/bibl&gt;</w:t>
        </w:r>
      </w:moveFrom>
    </w:p>
    <w:p>
      <w:pPr>
        <w:pStyle w:val="Normal"/>
        <w:ind w:left="600" w:hanging="0"/>
        <w:rPr>
          <w:b/>
          <w:b/>
          <w:bCs/>
        </w:rPr>
      </w:pPr>
      <w:commentRangeStart w:id="66"/>
      <w:r>
        <w:rPr>
          <w:rFonts w:cs="Courier New" w:ascii="Courier New" w:hAnsi="Courier New"/>
          <w:color w:val="000096"/>
          <w:sz w:val="18"/>
          <w:szCs w:val="18"/>
          <w:highlight w:val="white"/>
          <w14:textFill>
            <w14:solidFill>
              <w14:srgbClr w14:val="000096">
                <w14:alpha w14:val="5000"/>
              </w14:srgbClr>
            </w14:solidFill>
          </w14:textFill>
        </w:rPr>
        <w:t>&lt;bibl</w:t>
      </w:r>
      <w:del w:id="378" w:author="Unknown Author" w:date="2024-05-01T08:12:17Z">
        <w:r>
          <w:rPr>
            <w:rFonts w:cs="Courier New" w:ascii="Courier New" w:hAnsi="Courier New"/>
            <w:color w:val="000096"/>
            <w:sz w:val="18"/>
            <w:szCs w:val="18"/>
            <w:highlight w:val="white"/>
            <w14:textFill>
              <w14:solidFill>
                <w14:srgbClr w14:val="000096">
                  <w14:alpha w14:val="5000"/>
                </w14:srgbClr>
              </w14:solidFill>
            </w14:textFill>
          </w:rPr>
          <w:commentReference w:id="67"/>
        </w:r>
      </w:del>
      <w:ins w:id="379" w:author="Unknown Author" w:date="2024-05-01T08:12:17Z">
        <w:r>
          <w:rPr>
            <w:rFonts w:cs="Courier New" w:ascii="Courier New" w:hAnsi="Courier New"/>
            <w:color w:val="000096"/>
            <w:sz w:val="18"/>
            <w:szCs w:val="18"/>
            <w:highlight w:val="white"/>
            <w14:textFill>
              <w14:solidFill>
                <w14:srgbClr w14:val="000096">
                  <w14:alpha w14:val="5000"/>
                </w14:srgbClr>
              </w14:solidFill>
            </w14:textFill>
          </w:rPr>
          <w:t xml:space="preserve"> xml:id="tei2023"</w:t>
        </w:r>
      </w:ins>
      <w:r>
        <w:rPr>
          <w:rFonts w:cs="Courier New" w:ascii="Courier New" w:hAnsi="Courier New"/>
          <w:color w:val="000096"/>
          <w:sz w:val="18"/>
          <w:szCs w:val="18"/>
          <w14:textFill>
            <w14:solidFill>
              <w14:srgbClr w14:val="000096">
                <w14:alpha w14:val="5000"/>
              </w14:srgbClr>
            </w14:solidFill>
          </w14:textFill>
        </w:rPr>
        <w:t>&gt;&lt;</w:t>
      </w:r>
      <w:r>
        <w:rPr>
          <w:rFonts w:cs="Courier New" w:ascii="Courier New" w:hAnsi="Courier New"/>
          <w:color w:val="000096"/>
          <w:sz w:val="18"/>
          <w:szCs w:val="18"/>
          <w:highlight w:val="white"/>
          <w14:textFill>
            <w14:solidFill>
              <w14:srgbClr w14:val="000096">
                <w14:alpha w14:val="5000"/>
              </w14:srgbClr>
            </w14:solidFill>
          </w14:textFill>
        </w:rPr>
        <w: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commentRangeStart w:id="68"/>
      <w:r>
        <w:rPr/>
        <w:t>2023</w:t>
      </w:r>
      <w:r>
        <w:rPr/>
      </w:r>
      <w:commentRangeEnd w:id="68"/>
      <w:r>
        <w:commentReference w:id="68"/>
      </w:r>
      <w:r>
        <w:rPr>
          <w:rFonts w:cs="Courier New" w:ascii="Courier New" w:hAnsi="Courier New"/>
          <w:color w:val="000096"/>
          <w:sz w:val="18"/>
          <w:szCs w:val="18"/>
          <w:highlight w:val="white"/>
          <w14:textFill>
            <w14:solidFill>
              <w14:srgbClr w14:val="000096">
                <w14:alpha w14:val="5000"/>
              </w14:srgbClr>
            </w14:solidFill>
          </w14:textFill>
        </w:rPr>
        <w:t>&lt;/date&gt;</w:t>
      </w:r>
      <w:r>
        <w:rPr/>
        <w:t xml:space="preserve">. </w:t>
      </w:r>
      <w:ins w:id="380" w:author="Unknown Author" w:date="2024-04-23T21:14:16Z">
        <w:r>
          <w:rPr>
            <w:rFonts w:cs="Courier New" w:ascii="Courier New" w:hAnsi="Courier New"/>
            <w:color w:val="000096"/>
            <w:sz w:val="18"/>
            <w:szCs w:val="18"/>
            <w:highlight w:val="white"/>
          </w:rPr>
          <w:t>&lt;title</w:t>
        </w:r>
      </w:ins>
      <w:ins w:id="381" w:author="Unknown Author" w:date="2024-04-23T21:14:16Z">
        <w:r>
          <w:rPr>
            <w:rFonts w:cs="Courier New" w:ascii="Courier New" w:hAnsi="Courier New"/>
            <w:color w:val="F5844C"/>
            <w:sz w:val="18"/>
            <w:szCs w:val="18"/>
            <w:highlight w:val="white"/>
          </w:rPr>
          <w:t xml:space="preserve"> level</w:t>
        </w:r>
      </w:ins>
      <w:ins w:id="382" w:author="Unknown Author" w:date="2024-04-23T21:14:16Z">
        <w:r>
          <w:rPr>
            <w:rFonts w:cs="Courier New" w:ascii="Courier New" w:hAnsi="Courier New"/>
            <w:color w:val="FF8040"/>
            <w:sz w:val="18"/>
            <w:szCs w:val="18"/>
            <w:highlight w:val="white"/>
          </w:rPr>
          <w:t>=</w:t>
        </w:r>
      </w:ins>
      <w:ins w:id="383" w:author="Unknown Author" w:date="2024-04-23T21:14:16Z">
        <w:r>
          <w:rPr>
            <w:rFonts w:cs="Courier New" w:ascii="Courier New" w:hAnsi="Courier New"/>
            <w:color w:val="993300"/>
            <w:sz w:val="18"/>
            <w:szCs w:val="18"/>
            <w:highlight w:val="white"/>
          </w:rPr>
          <w:t>"m"</w:t>
        </w:r>
      </w:ins>
      <w:ins w:id="384" w:author="Unknown Author" w:date="2024-04-23T21:14:16Z">
        <w:r>
          <w:rPr>
            <w:rFonts w:cs="Courier New" w:ascii="Courier New" w:hAnsi="Courier New"/>
            <w:color w:val="000096"/>
            <w:sz w:val="18"/>
            <w:szCs w:val="18"/>
            <w:highlight w:val="white"/>
          </w:rPr>
          <w:t>&gt;</w:t>
        </w:r>
      </w:ins>
      <w:commentRangeStart w:id="69"/>
      <w:r>
        <w:rPr/>
        <w:t>TEI P5: Guidelines for Electronic Text Encoding and Interchange</w:t>
      </w:r>
      <w:ins w:id="385" w:author="Unknown Author" w:date="2024-04-23T21:14:30Z">
        <w:r>
          <w:rPr>
            <w:rFonts w:cs="Courier New" w:ascii="Courier New" w:hAnsi="Courier New"/>
            <w:color w:val="000096"/>
            <w:sz w:val="18"/>
            <w:szCs w:val="18"/>
            <w:highlight w:val="white"/>
          </w:rPr>
          <w:t>&lt;/title&gt;</w:t>
        </w:r>
      </w:ins>
      <w:r>
        <w:rPr/>
        <w:t>. Version 4.7.0. Last updated November 16. N.p.: TEI Consortium.</w:t>
      </w:r>
      <w:r>
        <w:rPr/>
      </w:r>
      <w:commentRangeEnd w:id="69"/>
      <w:r>
        <w:commentReference w:id="69"/>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r>
        <w:rPr/>
        <w:t xml:space="preserve"> </w:t>
      </w:r>
      <w:r>
        <w:rPr>
          <w:rFonts w:cs="Courier New" w:ascii="Courier New" w:hAnsi="Courier New"/>
          <w:color w:val="993300"/>
          <w:sz w:val="18"/>
          <w:szCs w:val="18"/>
          <w:highlight w:val="white"/>
          <w14:textFill>
            <w14:solidFill>
              <w14:srgbClr w14:val="993300">
                <w14:alpha w14:val="5000"/>
              </w14:srgbClr>
            </w14:solidFill>
          </w14:textFill>
        </w:rPr>
        <w:t>https://tei-c.org/Vault/P5/4.7.0/doc/tei-p5-doc/en/html/"&gt;</w:t>
      </w:r>
      <w:r>
        <w:rPr/>
        <w:t xml:space="preserve"> https://tei-c.org/Vault/P5/4.7.0/doc/tei-p5-doc/en/html/</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&lt;bibl</w:t>
      </w:r>
      <w:r>
        <w:rPr>
          <w:rFonts w:cs="Courier New" w:ascii="Courier New" w:hAnsi="Courier New"/>
          <w:color w:val="F5844C"/>
          <w:sz w:val="18"/>
          <w:szCs w:val="18"/>
          <w:highlight w:val="white"/>
          <w14:textFill>
            <w14:solidFill>
              <w14:srgbClr w14:val="F5844C">
                <w14:alpha w14:val="5000"/>
              </w14:srgbClr>
            </w14:solidFill>
          </w14:textFill>
        </w:rPr>
        <w:t xml:space="preserve"> xml:id</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"teicFAQ"</w:t>
      </w:r>
      <w:r>
        <w:rPr>
          <w:rFonts w:cs="Courier New" w:ascii="Courier New" w:hAnsi="Courier New"/>
          <w:color w:val="000096"/>
          <w:sz w:val="18"/>
          <w:szCs w:val="18"/>
          <w:highlight w:val="white"/>
          <w14:textFill>
            <w14:solidFill>
              <w14:srgbClr w14:val="000096">
                <w14:alpha w14:val="5000"/>
              </w14:srgbClr>
            </w14:solidFill>
          </w14:textFill>
        </w:rPr>
        <w:t>&gt;&lt;author&gt;</w:t>
      </w:r>
      <w:r>
        <w:rPr/>
        <w:t>TEI Consortium</w:t>
      </w:r>
      <w:r>
        <w:rPr>
          <w:rFonts w:cs="Courier New" w:ascii="Courier New" w:hAnsi="Courier New"/>
          <w:color w:val="000096"/>
          <w:sz w:val="18"/>
          <w:szCs w:val="18"/>
          <w:highlight w:val="white"/>
          <w14:textFill>
            <w14:solidFill>
              <w14:srgbClr w14:val="000096">
                <w14:alpha w14:val="5000"/>
              </w14:srgbClr>
            </w14:solidFill>
          </w14:textFill>
        </w:rPr>
        <w:t>&lt;/author&gt;</w:t>
      </w:r>
      <w:r>
        <w:rPr/>
        <w:t xml:space="preserve">. </w:t>
      </w:r>
      <w:r>
        <w:rPr>
          <w:rFonts w:cs="Courier New" w:ascii="Courier New" w:hAnsi="Courier New"/>
          <w:color w:val="000096"/>
          <w:sz w:val="18"/>
          <w:szCs w:val="18"/>
          <w:highlight w:val="white"/>
          <w14:textFill>
            <w14:solidFill>
              <w14:srgbClr w14:val="000096">
                <w14:alpha w14:val="5000"/>
              </w14:srgbClr>
            </w14:solidFill>
          </w14:textFill>
        </w:rPr>
        <w:t>&lt;date&gt;</w:t>
      </w:r>
      <w:r>
        <w:rPr/>
        <w:t>n.d.</w:t>
      </w:r>
      <w:ins w:id="386" w:author="Unknown Author" w:date="2024-04-23T21:10:55Z">
        <w:r>
          <w:rPr/>
          <w:t>a</w:t>
        </w:r>
      </w:ins>
      <w:r>
        <w:rPr>
          <w:rFonts w:cs="Courier New" w:ascii="Courier New" w:hAnsi="Courier New"/>
          <w:color w:val="000096"/>
          <w:sz w:val="18"/>
          <w:szCs w:val="18"/>
          <w:highlight w:val="white"/>
          <w14:textFill>
            <w14:solidFill>
              <w14:srgbClr w14:val="000096">
                <w14:alpha w14:val="5000"/>
              </w14:srgbClr>
            </w14:solidFill>
          </w14:textFill>
        </w:rPr>
        <w:t>&lt;/date&gt;</w:t>
      </w:r>
      <w:r>
        <w:rPr/>
        <w:t>.</w:t>
      </w:r>
      <w:r>
        <w:rPr/>
      </w:r>
      <w:commentRangeEnd w:id="66"/>
      <w:r>
        <w:commentReference w:id="66"/>
      </w:r>
      <w:r>
        <w:rPr/>
        <w:t xml:space="preserve"> </w:t>
      </w:r>
      <w:del w:id="387" w:author="Unknown Author" w:date="2024-04-23T21:10:40Z">
        <w:r>
          <w:rPr/>
          <w:delText>“</w:delText>
        </w:r>
      </w:del>
      <w:ins w:id="388" w:author="Unknown Author" w:date="2024-04-23T21:12:49Z">
        <w:r>
          <w:rPr>
            <w:rFonts w:cs="Courier New" w:ascii="Courier New" w:hAnsi="Courier New"/>
            <w:color w:val="000096"/>
            <w:sz w:val="18"/>
            <w:szCs w:val="18"/>
            <w:highlight w:val="white"/>
          </w:rPr>
          <w:t>&lt;title</w:t>
        </w:r>
      </w:ins>
      <w:ins w:id="389" w:author="Unknown Author" w:date="2024-04-23T21:12:49Z">
        <w:r>
          <w:rPr>
            <w:rFonts w:cs="Courier New" w:ascii="Courier New" w:hAnsi="Courier New"/>
            <w:color w:val="F5844C"/>
            <w:sz w:val="18"/>
            <w:szCs w:val="18"/>
            <w:highlight w:val="white"/>
          </w:rPr>
          <w:t xml:space="preserve"> level</w:t>
        </w:r>
      </w:ins>
      <w:ins w:id="390" w:author="Unknown Author" w:date="2024-04-23T21:12:49Z">
        <w:r>
          <w:rPr>
            <w:rFonts w:cs="Courier New" w:ascii="Courier New" w:hAnsi="Courier New"/>
            <w:color w:val="FF8040"/>
            <w:sz w:val="18"/>
            <w:szCs w:val="18"/>
            <w:highlight w:val="white"/>
          </w:rPr>
          <w:t>=</w:t>
        </w:r>
      </w:ins>
      <w:ins w:id="391" w:author="Unknown Author" w:date="2024-04-23T21:12:49Z">
        <w:r>
          <w:rPr>
            <w:rFonts w:cs="Courier New" w:ascii="Courier New" w:hAnsi="Courier New"/>
            <w:color w:val="993300"/>
            <w:sz w:val="18"/>
            <w:szCs w:val="18"/>
            <w:highlight w:val="white"/>
          </w:rPr>
          <w:t>"a"</w:t>
        </w:r>
      </w:ins>
      <w:ins w:id="392" w:author="Unknown Author" w:date="2024-04-23T21:12:49Z">
        <w:r>
          <w:rPr>
            <w:rFonts w:cs="Courier New" w:ascii="Courier New" w:hAnsi="Courier New"/>
            <w:color w:val="000096"/>
            <w:sz w:val="18"/>
            <w:szCs w:val="18"/>
            <w:highlight w:val="white"/>
          </w:rPr>
          <w:t>&gt;</w:t>
        </w:r>
      </w:ins>
      <w:commentRangeStart w:id="70"/>
      <w:r>
        <w:rPr/>
        <w:t>Frequently Asked Questions</w:t>
      </w:r>
      <w:r>
        <w:rPr/>
      </w:r>
      <w:ins w:id="393" w:author="Unknown Author" w:date="2024-04-24T17:21:06Z">
        <w:commentRangeEnd w:id="70"/>
        <w:r>
          <w:commentReference w:id="70"/>
        </w:r>
        <w:r>
          <w:rPr/>
          <w:commentReference w:id="71"/>
        </w:r>
      </w:ins>
      <w:ins w:id="394" w:author="Unknown Author" w:date="2024-05-01T08:09:10Z">
        <w:r>
          <w:rPr/>
          <w:t>&lt;</w:t>
        </w:r>
      </w:ins>
      <w:ins w:id="395" w:author="Unknown Author" w:date="2024-04-23T21:13:15Z">
        <w:r>
          <w:rPr>
            <w:rFonts w:cs="Courier New" w:ascii="Courier New" w:hAnsi="Courier New"/>
            <w:color w:val="000096"/>
            <w:sz w:val="18"/>
            <w:szCs w:val="18"/>
            <w:highlight w:val="white"/>
          </w:rPr>
          <w:t>/title&gt;</w:t>
        </w:r>
      </w:ins>
      <w:r>
        <w:rPr/>
        <w:t>.</w:t>
      </w:r>
      <w:del w:id="396" w:author="Unknown Author" w:date="2024-04-23T21:10:43Z">
        <w:r>
          <w:rPr/>
          <w:delText>”</w:delText>
        </w:r>
      </w:del>
      <w:r>
        <w:rPr/>
        <w:t xml:space="preserve"> Accessed March 27, 2024. </w:t>
      </w:r>
      <w:r>
        <w:rPr>
          <w:rFonts w:cs="Courier New" w:ascii="Courier New" w:hAnsi="Courier New"/>
          <w:color w:val="000096"/>
          <w:sz w:val="18"/>
          <w:szCs w:val="18"/>
          <w:highlight w:val="white"/>
          <w14:textFill>
            <w14:solidFill>
              <w14:srgbClr w14:val="000096">
                <w14:alpha w14:val="5000"/>
              </w14:srgbClr>
            </w14:solidFill>
          </w14:textFill>
        </w:rPr>
        <w:t>&lt;ref</w:t>
      </w:r>
      <w:r>
        <w:rPr>
          <w:rFonts w:cs="Courier New" w:ascii="Courier New" w:hAnsi="Courier New"/>
          <w:color w:val="F5844C"/>
          <w:sz w:val="18"/>
          <w:szCs w:val="18"/>
          <w:highlight w:val="white"/>
          <w14:textFill>
            <w14:solidFill>
              <w14:srgbClr w14:val="F5844C">
                <w14:alpha w14:val="5000"/>
              </w14:srgbClr>
            </w14:solidFill>
          </w14:textFill>
        </w:rPr>
        <w:t xml:space="preserve"> target</w:t>
      </w:r>
      <w:r>
        <w:rPr>
          <w:rFonts w:cs="Courier New" w:ascii="Courier New" w:hAnsi="Courier New"/>
          <w:color w:val="FF8040"/>
          <w:sz w:val="18"/>
          <w:szCs w:val="18"/>
          <w:highlight w:val="white"/>
          <w14:textFill>
            <w14:solidFill>
              <w14:srgbClr w14:val="FF8040">
                <w14:alpha w14:val="5000"/>
              </w14:srgbClr>
            </w14:solidFill>
          </w14:textFill>
        </w:rPr>
        <w:t>=</w:t>
      </w:r>
      <w:r>
        <w:rPr>
          <w:rFonts w:cs="Courier New" w:ascii="Courier New" w:hAnsi="Courier New"/>
          <w:color w:val="993300"/>
          <w:sz w:val="18"/>
          <w:szCs w:val="18"/>
          <w:highlight w:val="white"/>
          <w14:textFill>
            <w14:solidFill>
              <w14:srgbClr w14:val="993300">
                <w14:alpha w14:val="5000"/>
              </w14:srgbClr>
            </w14:solidFill>
          </w14:textFill>
        </w:rPr>
        <w:t>"</w:t>
      </w:r>
      <w:hyperlink r:id="rId9">
        <w:r>
          <w:rPr>
            <w:rStyle w:val="InternetLink"/>
            <w:rFonts w:cs="Courier New" w:ascii="Courier New" w:hAnsi="Courier New"/>
            <w:color w:val="993300"/>
            <w:sz w:val="18"/>
            <w:szCs w:val="18"/>
            <w:highlight w:val="white"/>
            <w14:textFill>
              <w14:solidFill>
                <w14:srgbClr w14:val="993300">
                  <w14:alpha w14:val="5000"/>
                </w14:srgbClr>
              </w14:solidFill>
            </w14:textFill>
          </w:rPr>
          <w:t>https://tei-c.org/about/frequently-asked-questions/</w:t>
        </w:r>
      </w:hyperlink>
      <w:r>
        <w:rPr>
          <w:rFonts w:cs="Courier New" w:ascii="Courier New" w:hAnsi="Courier New"/>
          <w:color w:val="993300"/>
          <w:sz w:val="18"/>
          <w:szCs w:val="18"/>
          <w:highlight w:val="white"/>
          <w14:textFill>
            <w14:solidFill>
              <w14:srgbClr w14:val="993300">
                <w14:alpha w14:val="5000"/>
              </w14:srgbClr>
            </w14:solidFill>
          </w14:textFill>
        </w:rPr>
        <w:t>"</w:t>
      </w:r>
      <w:r>
        <w:rPr>
          <w:rFonts w:cs="Courier New" w:ascii="Courier New" w:hAnsi="Courier New"/>
          <w:color w:val="000096"/>
          <w:sz w:val="18"/>
          <w:szCs w:val="18"/>
          <w:highlight w:val="white"/>
          <w14:textFill>
            <w14:solidFill>
              <w14:srgbClr w14:val="000096">
                <w14:alpha w14:val="5000"/>
              </w14:srgbClr>
            </w14:solidFill>
          </w14:textFill>
        </w:rPr>
        <w:t>&gt;</w:t>
      </w:r>
      <w:r>
        <w:rPr/>
        <w:t>https://tei-c.org/about/frequently-asked-questions/</w:t>
      </w:r>
      <w:r>
        <w:rPr>
          <w:rFonts w:cs="Courier New" w:ascii="Courier New" w:hAnsi="Courier New"/>
          <w:color w:val="000096"/>
          <w:sz w:val="18"/>
          <w:szCs w:val="18"/>
          <w:highlight w:val="white"/>
          <w14:textFill>
            <w14:solidFill>
              <w14:srgbClr w14:val="000096">
                <w14:alpha w14:val="5000"/>
              </w14:srgbClr>
            </w14:solidFill>
          </w14:textFill>
        </w:rPr>
        <w:t>&lt;/ref&gt;</w:t>
      </w:r>
      <w:r>
        <w:rPr/>
        <w:t>.</w:t>
      </w:r>
      <w:r>
        <w:rPr>
          <w:rFonts w:cs="Courier New" w:ascii="Courier New" w:hAnsi="Courier New"/>
          <w:color w:val="000096"/>
          <w:sz w:val="18"/>
          <w:szCs w:val="18"/>
          <w:highlight w:val="white"/>
          <w14:textFill>
            <w14:solidFill>
              <w14:srgbClr w14:val="000096">
                <w14:alpha w14:val="5000"/>
              </w14:srgbClr>
            </w14:solidFill>
          </w14:textFill>
        </w:rPr>
        <w:t>&lt;/bibl&gt;</w:t>
      </w:r>
    </w:p>
    <w:p>
      <w:pPr>
        <w:pStyle w:val="Normal"/>
        <w:ind w:left="600" w:hanging="0"/>
        <w:rPr>
          <w:b/>
          <w:b/>
          <w:bCs/>
        </w:rPr>
      </w:pPr>
      <w:ins w:id="397" w:author="Unknown Author" w:date="2024-04-23T21:03:00Z">
        <w:r>
          <w:rPr>
            <w:rFonts w:cs="Courier New" w:ascii="Courier New" w:hAnsi="Courier New"/>
            <w:color w:val="000096"/>
            <w:sz w:val="18"/>
            <w:szCs w:val="18"/>
            <w:highlight w:val="white"/>
          </w:rPr>
          <w:t>&lt;bibl</w:t>
        </w:r>
      </w:ins>
      <w:ins w:id="398" w:author="Unknown Author" w:date="2024-04-23T21:03:00Z">
        <w:r>
          <w:rPr>
            <w:rFonts w:cs="Courier New" w:ascii="Courier New" w:hAnsi="Courier New"/>
            <w:color w:val="F5844C"/>
            <w:sz w:val="18"/>
            <w:szCs w:val="18"/>
            <w:highlight w:val="white"/>
          </w:rPr>
          <w:t xml:space="preserve"> xml:id</w:t>
        </w:r>
      </w:ins>
      <w:ins w:id="399" w:author="Unknown Author" w:date="2024-04-23T21:03:00Z">
        <w:r>
          <w:rPr>
            <w:rFonts w:cs="Courier New" w:ascii="Courier New" w:hAnsi="Courier New"/>
            <w:color w:val="FF8040"/>
            <w:sz w:val="18"/>
            <w:szCs w:val="18"/>
            <w:highlight w:val="white"/>
          </w:rPr>
          <w:t>=</w:t>
        </w:r>
      </w:ins>
      <w:ins w:id="400" w:author="Unknown Author" w:date="2024-04-23T21:03:00Z">
        <w:r>
          <w:rPr>
            <w:rFonts w:cs="Courier New" w:ascii="Courier New" w:hAnsi="Courier New"/>
            <w:color w:val="993300"/>
            <w:sz w:val="18"/>
            <w:szCs w:val="18"/>
            <w:highlight w:val="white"/>
          </w:rPr>
          <w:t>"teicODD"</w:t>
        </w:r>
      </w:ins>
      <w:ins w:id="401" w:author="Unknown Author" w:date="2024-04-23T21:03:00Z">
        <w:r>
          <w:rPr>
            <w:rFonts w:cs="Courier New" w:ascii="Courier New" w:hAnsi="Courier New"/>
            <w:color w:val="000096"/>
            <w:sz w:val="18"/>
            <w:szCs w:val="18"/>
            <w:highlight w:val="white"/>
          </w:rPr>
          <w:t>&gt;&lt;author&gt;</w:t>
        </w:r>
      </w:ins>
      <w:ins w:id="402" w:author="Unknown Author" w:date="2024-04-23T21:03:00Z">
        <w:r>
          <w:rPr/>
          <w:t>TEI Consortium</w:t>
        </w:r>
      </w:ins>
      <w:ins w:id="403" w:author="Unknown Author" w:date="2024-04-23T21:03:00Z">
        <w:r>
          <w:rPr>
            <w:rFonts w:cs="Courier New" w:ascii="Courier New" w:hAnsi="Courier New"/>
            <w:color w:val="000096"/>
            <w:sz w:val="18"/>
            <w:szCs w:val="18"/>
            <w:highlight w:val="white"/>
          </w:rPr>
          <w:t>&lt;/author&gt;</w:t>
        </w:r>
      </w:ins>
      <w:ins w:id="404" w:author="Unknown Author" w:date="2024-04-23T21:03:00Z">
        <w:r>
          <w:rPr/>
          <w:t xml:space="preserve">. </w:t>
        </w:r>
      </w:ins>
      <w:ins w:id="405" w:author="Unknown Author" w:date="2024-04-23T21:03:00Z">
        <w:r>
          <w:rPr>
            <w:rFonts w:cs="Courier New" w:ascii="Courier New" w:hAnsi="Courier New"/>
            <w:color w:val="000096"/>
            <w:sz w:val="18"/>
            <w:szCs w:val="18"/>
            <w:highlight w:val="white"/>
          </w:rPr>
          <w:t>&lt;date&gt;</w:t>
        </w:r>
      </w:ins>
      <w:ins w:id="406" w:author="Unknown Author" w:date="2024-04-23T21:03:00Z">
        <w:r>
          <w:rPr/>
          <w:t>n.d.b</w:t>
        </w:r>
      </w:ins>
      <w:ins w:id="407" w:author="Unknown Author" w:date="2024-04-23T21:03:00Z">
        <w:r>
          <w:rPr>
            <w:rFonts w:cs="Courier New" w:ascii="Courier New" w:hAnsi="Courier New"/>
            <w:color w:val="000096"/>
            <w:sz w:val="18"/>
            <w:szCs w:val="18"/>
            <w:highlight w:val="white"/>
          </w:rPr>
          <w:t>&lt;/date&gt;</w:t>
        </w:r>
      </w:ins>
      <w:ins w:id="408" w:author="Unknown Author" w:date="2024-04-23T21:03:00Z">
        <w:r>
          <w:rPr/>
          <w:t xml:space="preserve">. </w:t>
        </w:r>
      </w:ins>
      <w:ins w:id="409" w:author="Unknown Author" w:date="2024-04-23T21:03:00Z">
        <w:r>
          <w:rPr>
            <w:rFonts w:cs="Courier New" w:ascii="Courier New" w:hAnsi="Courier New"/>
            <w:color w:val="000096"/>
            <w:sz w:val="18"/>
            <w:szCs w:val="18"/>
            <w:highlight w:val="white"/>
          </w:rPr>
          <w:t>&lt;title</w:t>
        </w:r>
      </w:ins>
      <w:ins w:id="410" w:author="Unknown Author" w:date="2024-04-23T21:03:00Z">
        <w:r>
          <w:rPr>
            <w:rFonts w:cs="Courier New" w:ascii="Courier New" w:hAnsi="Courier New"/>
            <w:color w:val="F5844C"/>
            <w:sz w:val="18"/>
            <w:szCs w:val="18"/>
            <w:highlight w:val="white"/>
          </w:rPr>
          <w:t xml:space="preserve"> level</w:t>
        </w:r>
      </w:ins>
      <w:ins w:id="411" w:author="Unknown Author" w:date="2024-04-23T21:03:00Z">
        <w:r>
          <w:rPr>
            <w:rFonts w:cs="Courier New" w:ascii="Courier New" w:hAnsi="Courier New"/>
            <w:color w:val="FF8040"/>
            <w:sz w:val="18"/>
            <w:szCs w:val="18"/>
            <w:highlight w:val="white"/>
          </w:rPr>
          <w:t>=</w:t>
        </w:r>
      </w:ins>
      <w:ins w:id="412" w:author="Unknown Author" w:date="2024-04-23T21:03:00Z">
        <w:r>
          <w:rPr>
            <w:rFonts w:cs="Courier New" w:ascii="Courier New" w:hAnsi="Courier New"/>
            <w:color w:val="993300"/>
            <w:sz w:val="18"/>
            <w:szCs w:val="18"/>
            <w:highlight w:val="white"/>
          </w:rPr>
          <w:t>"a"</w:t>
        </w:r>
      </w:ins>
      <w:ins w:id="413" w:author="Unknown Author" w:date="2024-04-23T21:03:00Z">
        <w:r>
          <w:rPr>
            <w:rFonts w:cs="Courier New" w:ascii="Courier New" w:hAnsi="Courier New"/>
            <w:color w:val="000096"/>
            <w:sz w:val="18"/>
            <w:szCs w:val="18"/>
            <w:highlight w:val="white"/>
          </w:rPr>
          <w:t>&gt;</w:t>
        </w:r>
      </w:ins>
      <w:ins w:id="414" w:author="Unknown Author" w:date="2024-04-23T21:03:00Z">
        <w:r>
          <w:rPr/>
          <w:t>Getting Started with P5 ODDs.</w:t>
        </w:r>
      </w:ins>
      <w:ins w:id="415" w:author="Unknown Author" w:date="2024-04-23T21:03:00Z">
        <w:r>
          <w:rPr/>
          <w:t>&lt;</w:t>
        </w:r>
      </w:ins>
      <w:ins w:id="416" w:author="Unknown Author" w:date="2024-04-23T21:03:00Z">
        <w:r>
          <w:rPr>
            <w:rFonts w:cs="Courier New" w:ascii="Courier New" w:hAnsi="Courier New"/>
            <w:color w:val="000096"/>
            <w:sz w:val="18"/>
            <w:szCs w:val="18"/>
            <w:highlight w:val="white"/>
          </w:rPr>
          <w:t>/title&gt;.</w:t>
        </w:r>
      </w:ins>
      <w:ins w:id="417" w:author="Unknown Author" w:date="2024-04-23T21:03:00Z">
        <w:r>
          <w:rPr/>
          <w:t xml:space="preserve"> Accessed March 27, 2024. </w:t>
        </w:r>
      </w:ins>
      <w:ins w:id="418" w:author="Unknown Author" w:date="2024-04-23T21:03:00Z">
        <w:r>
          <w:rPr>
            <w:rFonts w:cs="Courier New" w:ascii="Courier New" w:hAnsi="Courier New"/>
            <w:color w:val="000096"/>
            <w:sz w:val="18"/>
            <w:szCs w:val="18"/>
            <w:highlight w:val="white"/>
          </w:rPr>
          <w:t>&lt;ref</w:t>
        </w:r>
      </w:ins>
      <w:ins w:id="419" w:author="Unknown Author" w:date="2024-04-23T21:03:00Z">
        <w:r>
          <w:rPr>
            <w:rFonts w:cs="Courier New" w:ascii="Courier New" w:hAnsi="Courier New"/>
            <w:color w:val="F5844C"/>
            <w:sz w:val="18"/>
            <w:szCs w:val="18"/>
            <w:highlight w:val="white"/>
          </w:rPr>
          <w:t xml:space="preserve"> target</w:t>
        </w:r>
      </w:ins>
      <w:ins w:id="420" w:author="Unknown Author" w:date="2024-04-23T21:03:00Z">
        <w:r>
          <w:rPr>
            <w:rFonts w:cs="Courier New" w:ascii="Courier New" w:hAnsi="Courier New"/>
            <w:color w:val="FF8040"/>
            <w:sz w:val="18"/>
            <w:szCs w:val="18"/>
            <w:highlight w:val="white"/>
          </w:rPr>
          <w:t>=</w:t>
        </w:r>
      </w:ins>
      <w:ins w:id="421" w:author="Unknown Author" w:date="2024-04-23T21:03:00Z">
        <w:r>
          <w:rPr>
            <w:rFonts w:cs="Courier New" w:ascii="Courier New" w:hAnsi="Courier New"/>
            <w:color w:val="993300"/>
            <w:sz w:val="18"/>
            <w:szCs w:val="18"/>
            <w:highlight w:val="white"/>
          </w:rPr>
          <w:t>"https://tei-c.org/guidelines/customization/getting-started-with-p5-odds/"</w:t>
        </w:r>
      </w:ins>
      <w:ins w:id="422" w:author="Unknown Author" w:date="2024-04-23T21:03:00Z">
        <w:r>
          <w:rPr>
            <w:rFonts w:cs="Courier New" w:ascii="Courier New" w:hAnsi="Courier New"/>
            <w:color w:val="000096"/>
            <w:sz w:val="18"/>
            <w:szCs w:val="18"/>
            <w:highlight w:val="white"/>
          </w:rPr>
          <w:t>&gt;</w:t>
        </w:r>
      </w:ins>
      <w:ins w:id="423" w:author="Unknown Author" w:date="2024-04-23T21:03:00Z">
        <w:r>
          <w:rPr/>
          <w:t>https://tei-c.org/guidelines/customization/getting-started-with-p5-odds/</w:t>
        </w:r>
      </w:ins>
      <w:ins w:id="424" w:author="Unknown Author" w:date="2024-04-23T21:03:00Z">
        <w:r>
          <w:rPr>
            <w:rFonts w:cs="Courier New" w:ascii="Courier New" w:hAnsi="Courier New"/>
            <w:color w:val="000096"/>
            <w:sz w:val="18"/>
            <w:szCs w:val="18"/>
            <w:highlight w:val="white"/>
          </w:rPr>
          <w:t>&lt;/ref&gt;</w:t>
        </w:r>
      </w:ins>
      <w:ins w:id="425" w:author="Unknown Author" w:date="2024-04-23T21:03:00Z">
        <w:r>
          <w:rPr/>
          <w:t>.</w:t>
        </w:r>
      </w:ins>
      <w:ins w:id="426" w:author="Unknown Author" w:date="2024-04-23T21:03:00Z">
        <w:r>
          <w:rPr>
            <w:rFonts w:cs="Courier New" w:ascii="Courier New" w:hAnsi="Courier New"/>
            <w:color w:val="000096"/>
            <w:sz w:val="18"/>
            <w:szCs w:val="18"/>
            <w:highlight w:val="white"/>
          </w:rPr>
          <w:t>&lt;/bibl&gt;</w:t>
        </w:r>
      </w:ins>
    </w:p>
    <w:p>
      <w:pPr>
        <w:pStyle w:val="Normal"/>
        <w:ind w:left="48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&lt;/listBibl&gt;</w:t>
      </w:r>
    </w:p>
    <w:p>
      <w:pPr>
        <w:pStyle w:val="Normal"/>
        <w:ind w:left="36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&lt;/div&gt;</w:t>
      </w:r>
    </w:p>
    <w:p>
      <w:pPr>
        <w:pStyle w:val="Normal"/>
        <w:ind w:left="24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&lt;/back&gt;</w:t>
      </w:r>
    </w:p>
    <w:p>
      <w:pPr>
        <w:pStyle w:val="Normal"/>
        <w:ind w:left="120" w:hanging="0"/>
        <w:rPr>
          <w:b/>
          <w:b/>
          <w:bCs/>
        </w:rPr>
      </w:pPr>
      <w:r>
        <w:rPr>
          <w:rFonts w:cs="Courier New" w:ascii="Courier New" w:hAnsi="Courier New"/>
          <w:color w:val="000096"/>
          <w:sz w:val="18"/>
          <w:szCs w:val="18"/>
          <w:highlight w:val="white"/>
          <w14:textFill>
            <w14:solidFill>
              <w14:srgbClr w14:val="000096">
                <w14:alpha w14:val="5000"/>
              </w14:srgbClr>
            </w14:solidFill>
          </w14:textFill>
        </w:rPr>
        <w:t>&lt;/text&gt;</w:t>
      </w:r>
    </w:p>
    <w:p>
      <w:pPr>
        <w:pStyle w:val="Normal"/>
        <w:rPr>
          <w:b/>
          <w:b/>
          <w:bCs/>
        </w:rPr>
      </w:pPr>
      <w:bookmarkStart w:id="7" w:name="__DdeLink__5445_884778774"/>
      <w:bookmarkStart w:id="8" w:name="__DdeLink__4447_884778774"/>
      <w:bookmarkStart w:id="9" w:name="__DdeLink__3780_884778774"/>
      <w:bookmarkStart w:id="10" w:name="__DdeLink__3114_884778774"/>
      <w:bookmarkStart w:id="11" w:name="__DdeLink__2449_884778774"/>
      <w:r>
        <w:rPr>
          <w:rFonts w:cs="Courier New" w:ascii="Courier New" w:hAnsi="Courier New"/>
          <w:color w:val="000096"/>
          <w:sz w:val="18"/>
          <w:szCs w:val="18"/>
          <w:highlight w:val="white"/>
          <w14:textFill>
            <w14:solidFill>
              <w14:srgbClr w14:val="000096">
                <w14:alpha w14:val="5000"/>
              </w14:srgbClr>
            </w14:solidFill>
          </w14:textFill>
        </w:rPr>
        <w:t>&lt;/TEI&gt;</w:t>
      </w:r>
      <w:bookmarkEnd w:id="7"/>
      <w:bookmarkEnd w:id="8"/>
      <w:bookmarkEnd w:id="9"/>
      <w:bookmarkEnd w:id="10"/>
      <w:bookmarkEnd w:id="11"/>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usan Lorand" w:date="2024-03-21T17:18:00Z" w:initials="SL">
    <w:p w14:paraId="01000000">
      <w:r>
        <w:rPr>
          <w:rFonts w:ascii="Liberation Serif" w:hAnsi="Liberation Serif" w:eastAsia="DejaVu Sans" w:cs="Noto Sans Arabic UI"/>
          <w:lang w:val="en-US" w:eastAsia="en-US" w:bidi="en-US"/>
        </w:rPr>
        <w:t>The hyphen is appropriate in the German name, Staats- und Universitätsbibliothek Hamburg, but doesn’t make sense in English.</w:t>
      </w:r>
    </w:p>
  </w:comment>
  <w:comment w:id="1" w:author="Susan Lorand" w:date="2024-03-20T15:40:00Z" w:initials="SL">
    <w:p>
      <w:r>
        <w:rPr>
          <w:rFonts w:ascii="Liberation Serif" w:hAnsi="Liberation Serif" w:eastAsia="DejaVu Sans" w:cs="Noto Sans Arabic UI"/>
          <w:lang w:val="en-US" w:eastAsia="en-US" w:bidi="en-US"/>
        </w:rPr>
        <w:t>Editors: Remove this? If it stays, the punctuation and capitalization need work.</w:t>
      </w:r>
    </w:p>
  </w:comment>
  <w:comment w:id="2" w:author="Unknown Author" w:date="2024-04-17T08:33:3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copied this from the jTEI template; whatever is the standard projectDesc should be inserted here. If you can tell us what the correct formulation is, I can add that to the jTEI XML template.</w:t>
      </w:r>
    </w:p>
  </w:comment>
  <w:comment w:id="3" w:author="Susan Lorand" w:date="2024-03-20T15:46:00Z" w:initials="SL">
    <w:p>
      <w:r>
        <w:rPr>
          <w:rFonts w:ascii="Liberation Serif" w:hAnsi="Liberation Serif" w:eastAsia="DejaVu Sans" w:cs="Noto Sans Arabic UI"/>
          <w:lang w:val="en-US" w:eastAsia="en-US" w:bidi="en-US"/>
        </w:rPr>
        <w:t>Or perhaps “using a literate programming approach” or “using literate programming techniques” ?</w:t>
      </w:r>
    </w:p>
  </w:comment>
  <w:comment w:id="4" w:author="Unknown Author" w:date="2024-04-17T08:37:27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15:46): "..."</w:t>
      </w:r>
    </w:p>
    <w:p>
      <w:r>
        <w:rPr>
          <w:rFonts w:ascii="Liberation Serif" w:hAnsi="Liberation Serif" w:eastAsia="DejaVu Sans" w:cs="Noto Sans Arabic UI"/>
          <w:sz w:val="20"/>
          <w:lang w:val="en-US" w:eastAsia="en-US" w:bidi="ar-SA"/>
        </w:rPr>
        <w:t>We prefer the first. Thank you.</w:t>
      </w:r>
    </w:p>
  </w:comment>
  <w:comment w:id="5" w:author="Susan Lorand" w:date="2024-03-20T15:42:00Z" w:initials="SL">
    <w:p>
      <w:r>
        <w:rPr>
          <w:rFonts w:ascii="Liberation Serif" w:hAnsi="Liberation Serif" w:eastAsia="DejaVu Sans" w:cs="Noto Sans Arabic UI"/>
          <w:lang w:val="en-US" w:eastAsia="en-US" w:bidi="en-US"/>
        </w:rPr>
        <w:t>These terms are capitalized when used as part of proper names (and I think that can include shortened versions of proper names, as when Stylesheets refers to the TEI Stylesheets), but here lower case fits Chicago style better.</w:t>
      </w:r>
    </w:p>
  </w:comment>
  <w:comment w:id="6" w:author="Unknown Author" w:date="2024-04-17T08:39:0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15:42): "..."</w:t>
      </w:r>
    </w:p>
    <w:p>
      <w:r>
        <w:rPr>
          <w:rFonts w:ascii="Liberation Serif" w:hAnsi="Liberation Serif" w:eastAsia="DejaVu Sans" w:cs="Noto Sans Arabic UI"/>
          <w:sz w:val="20"/>
          <w:lang w:val="en-US" w:eastAsia="en-US" w:bidi="ar-SA"/>
        </w:rPr>
        <w:t>Agreed!</w:t>
      </w:r>
    </w:p>
  </w:comment>
  <w:comment w:id="7" w:author="Susan Lorand" w:date="2024-03-20T15:44:00Z" w:initials="SL">
    <w:p>
      <w:r>
        <w:rPr>
          <w:rFonts w:ascii="Liberation Serif" w:hAnsi="Liberation Serif" w:eastAsia="DejaVu Sans" w:cs="Noto Sans Arabic UI"/>
          <w:lang w:val="en-US" w:eastAsia="en-US" w:bidi="en-US"/>
        </w:rPr>
        <w:t>initial steps taken in it ? initial steps taken so far ? initial steps the authors have taken ?</w:t>
      </w:r>
    </w:p>
  </w:comment>
  <w:comment w:id="8" w:author="Unknown Author" w:date="2024-04-17T08:39:46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15:44): "..."</w:t>
      </w:r>
    </w:p>
    <w:p>
      <w:r>
        <w:rPr>
          <w:rFonts w:ascii="Liberation Serif" w:hAnsi="Liberation Serif" w:eastAsia="DejaVu Sans" w:cs="Noto Sans Arabic UI"/>
          <w:sz w:val="20"/>
          <w:lang w:val="en-US" w:eastAsia="en-US" w:bidi="ar-SA"/>
        </w:rPr>
        <w:t>We think this is fine -- can we keep it as it is?</w:t>
      </w:r>
    </w:p>
  </w:comment>
  <w:comment w:id="9" w:author="Susan Lorand" w:date="2024-03-20T15:47:00Z" w:initials="SL">
    <w:p w14:paraId="02000000">
      <w:r>
        <w:rPr>
          <w:rFonts w:ascii="Liberation Serif" w:hAnsi="Liberation Serif" w:eastAsia="DejaVu Sans" w:cs="Noto Sans Arabic UI"/>
          <w:lang w:val="en-US" w:eastAsia="en-US" w:bidi="en-US"/>
        </w:rPr>
        <w:t>the decisions we have made and the work so far ? our decisions and work so far ?</w:t>
      </w:r>
    </w:p>
  </w:comment>
  <w:comment w:id="10" w:author="Susan Lorand" w:date="2024-03-20T16:05:00Z" w:initials="SL">
    <w:p w14:paraId="03000000">
      <w:r>
        <w:rPr>
          <w:rFonts w:ascii="Liberation Serif" w:hAnsi="Liberation Serif" w:eastAsia="DejaVu Sans" w:cs="Noto Sans Arabic UI"/>
          <w:lang w:val="en-US" w:eastAsia="en-US" w:bidi="en-US"/>
        </w:rPr>
        <w:t xml:space="preserve">I recommend making this a hyperlink to </w:t>
      </w:r>
      <w:hyperlink r:id="rId1">
        <w:r>
          <w:rPr>
            <w:rFonts w:ascii="Liberation Serif" w:hAnsi="Liberation Serif" w:eastAsia="DejaVu Sans" w:cs="Noto Sans Arabic UI"/>
            <w:lang w:val="en-US" w:eastAsia="en-US" w:bidi="en-US"/>
          </w:rPr>
          <w:t>https://tei-c.org/Vault/P5/4.7.0/doc/tei-p5-doc/en/html/TD.html</w:t>
        </w:r>
      </w:hyperlink>
      <w:r>
        <w:rPr>
          <w:rFonts w:ascii="Liberation Serif" w:hAnsi="Liberation Serif" w:eastAsia="DejaVu Sans" w:cs="Noto Sans Arabic UI"/>
          <w:lang w:val="en-US" w:eastAsia="en-US" w:bidi="en-US"/>
        </w:rPr>
        <w:t xml:space="preserve"> .</w:t>
      </w:r>
    </w:p>
  </w:comment>
  <w:comment w:id="11" w:author="Unknown Author" w:date="2024-04-17T09:01:38Z" w:initials="">
    <w:p>
      <w:r>
        <w:rPr>
          <w:rFonts w:ascii="Calibri" w:hAnsi="Calibri" w:eastAsia="Calibri"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16:05): "..."</w:t>
      </w:r>
    </w:p>
    <w:p>
      <w:r>
        <w:rPr>
          <w:rFonts w:ascii="Liberation Serif" w:hAnsi="Liberation Serif" w:eastAsia="DejaVu Sans" w:cs="Noto Sans Arabic UI"/>
          <w:sz w:val="20"/>
          <w:lang w:val="en-US" w:eastAsia="en-US" w:bidi="ar-SA"/>
        </w:rPr>
        <w:t>Agreed. Link added. Thank you.</w:t>
      </w:r>
    </w:p>
  </w:comment>
  <w:comment w:id="12" w:author="Susan Lorand" w:date="2024-03-29T15:39:00Z" w:initials="SL">
    <w:p w14:paraId="04000000">
      <w:r>
        <w:rPr>
          <w:rFonts w:ascii="Liberation Serif" w:hAnsi="Liberation Serif" w:eastAsia="DejaVu Sans" w:cs="Noto Sans Arabic UI"/>
          <w:lang w:val="en-US" w:eastAsia="en-US" w:bidi="en-US"/>
        </w:rPr>
        <w:t>Authors: See note in the reference list regarding the order of these authors’ names, and adjust the ref target as appropriate.</w:t>
      </w:r>
    </w:p>
  </w:comment>
  <w:comment w:id="13" w:author="Susan Lorand" w:date="2024-03-27T18:32:00Z" w:initials="SL">
    <w:p>
      <w:r>
        <w:rPr>
          <w:rFonts w:ascii="Liberation Serif" w:hAnsi="Liberation Serif" w:eastAsia="DejaVu Sans" w:cs="Noto Sans Arabic UI"/>
          <w:lang w:val="en-US" w:eastAsia="en-US" w:bidi="en-US"/>
        </w:rPr>
        <w:t>Editors: The comma preceding “n.d.” is prescribed in CMOS 17, sec. 15.44.</w:t>
      </w:r>
    </w:p>
  </w:comment>
  <w:comment w:id="14" w:author="Susan Lorand" w:date="2024-03-20T16:22:00Z" w:initials="SL">
    <w:p>
      <w:r>
        <w:rPr>
          <w:rFonts w:ascii="Liberation Serif" w:hAnsi="Liberation Serif" w:eastAsia="DejaVu Sans" w:cs="Noto Sans Arabic UI"/>
          <w:lang w:val="en-US" w:eastAsia="en-US" w:bidi="en-US"/>
        </w:rPr>
        <w:t xml:space="preserve">Editors: This title appears italicized on my editing copy, but the JTEI stylesheet at </w:t>
      </w:r>
      <w:hyperlink r:id="rId2">
        <w:r>
          <w:rPr>
            <w:rFonts w:ascii="Liberation Serif" w:hAnsi="Liberation Serif" w:eastAsia="DejaVu Sans" w:cs="Noto Sans Arabic UI"/>
            <w:lang w:val="en-US" w:eastAsia="en-US" w:bidi="en-US"/>
          </w:rPr>
          <w:t>https://journal.tei-c.org/index.php/journal/about/submissions</w:t>
        </w:r>
      </w:hyperlink>
      <w:r>
        <w:rPr>
          <w:rFonts w:ascii="Liberation Serif" w:hAnsi="Liberation Serif" w:eastAsia="DejaVu Sans" w:cs="Noto Sans Arabic UI"/>
          <w:lang w:val="en-US" w:eastAsia="en-US" w:bidi="en-US"/>
        </w:rPr>
        <w:t xml:space="preserve"> does not italicize “TEI P5: Guidelines for Electronic Text Encoding and Interchange” or “TEI P5 Guidelines” or “the Guidelines”.</w:t>
      </w:r>
    </w:p>
  </w:comment>
  <w:comment w:id="15" w:author="Susan Lorand" w:date="2024-03-20T16:15:00Z" w:initials="SL">
    <w:p w14:paraId="05000000">
      <w:r>
        <w:rPr>
          <w:rFonts w:ascii="Liberation Serif" w:hAnsi="Liberation Serif" w:eastAsia="DejaVu Sans" w:cs="Noto Sans Arabic UI"/>
          <w:lang w:val="en-US" w:eastAsia="en-US" w:bidi="en-US"/>
        </w:rPr>
        <w:t>Editors: No italics</w:t>
      </w:r>
    </w:p>
  </w:comment>
  <w:comment w:id="16" w:author="Unknown Author" w:date="2024-04-24T08:30:09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16:15): "..."</w:t>
      </w:r>
    </w:p>
    <w:p>
      <w:r>
        <w:rPr>
          <w:rFonts w:ascii="Liberation Serif" w:hAnsi="Liberation Serif" w:eastAsia="DejaVu Sans" w:cs="Noto Sans Arabic UI"/>
          <w:sz w:val="20"/>
          <w:lang w:val="en-US" w:eastAsia="en-US" w:bidi="ar-SA"/>
        </w:rPr>
        <w:t>We took out the level attribute, which should make it normal case.</w:t>
      </w:r>
    </w:p>
  </w:comment>
  <w:comment w:id="17" w:author="Susan Lorand" w:date="2024-03-20T16:31:00Z" w:initials="SL">
    <w:p w14:paraId="06000000">
      <w:r>
        <w:rPr>
          <w:rFonts w:ascii="Liberation Serif" w:hAnsi="Liberation Serif" w:eastAsia="DejaVu Sans" w:cs="Noto Sans Arabic UI"/>
          <w:lang w:val="en-US" w:eastAsia="en-US" w:bidi="en-US"/>
        </w:rPr>
        <w:t xml:space="preserve">Editors: Since this doesn’t refer to the organization, we wouldn’t usually use “the”, but it looks strange to me without the article in this context. Could “the TEI” be changed to “it” here? </w:t>
      </w:r>
    </w:p>
  </w:comment>
  <w:comment w:id="18" w:author="Susan Lorand" w:date="2024-03-20T16:33:00Z" w:initials="SL">
    <w:p w14:paraId="07000000">
      <w:r>
        <w:rPr>
          <w:rFonts w:ascii="Liberation Serif" w:hAnsi="Liberation Serif" w:eastAsia="DejaVu Sans" w:cs="Noto Sans Arabic UI"/>
          <w:lang w:val="en-US" w:eastAsia="en-US" w:bidi="en-US"/>
        </w:rPr>
        <w:t>best-known ?</w:t>
      </w:r>
    </w:p>
  </w:comment>
  <w:comment w:id="19" w:author="Unknown Author" w:date="2024-04-24T08:33:43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16:33): "..."</w:t>
      </w:r>
    </w:p>
    <w:p>
      <w:r>
        <w:rPr>
          <w:rFonts w:ascii="Liberation Serif" w:hAnsi="Liberation Serif" w:eastAsia="DejaVu Sans" w:cs="Noto Sans Arabic UI"/>
          <w:sz w:val="20"/>
          <w:lang w:val="en-US" w:eastAsia="en-US" w:bidi="ar-SA"/>
        </w:rPr>
        <w:t>“widely-used” is actually more apposite.</w:t>
      </w:r>
    </w:p>
  </w:comment>
  <w:comment w:id="20" w:author="Unknown Author" w:date="2024-04-24T08:38:5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In jTEI, literal quote marks are not allowed; here we use  the appropriate XML element which will render as quotation marks.</w:t>
      </w:r>
    </w:p>
  </w:comment>
  <w:comment w:id="21" w:author="Susan Lorand" w:date="2024-03-20T16:34:00Z" w:initials="SL">
    <w:p w14:paraId="08000000">
      <w:r>
        <w:rPr>
          <w:rFonts w:ascii="Liberation Serif" w:hAnsi="Liberation Serif" w:eastAsia="DejaVu Sans" w:cs="Noto Sans Arabic UI"/>
          <w:lang w:val="en-US" w:eastAsia="en-US" w:bidi="en-US"/>
        </w:rPr>
        <w:t>Editors: No italics</w:t>
      </w:r>
    </w:p>
  </w:comment>
  <w:comment w:id="22" w:author="Susan Lorand" w:date="2024-03-20T16:35:00Z" w:initials="SL">
    <w:p w14:paraId="09000000">
      <w:r>
        <w:rPr>
          <w:rFonts w:ascii="Liberation Serif" w:hAnsi="Liberation Serif" w:eastAsia="DejaVu Sans" w:cs="Noto Sans Arabic UI"/>
          <w:lang w:val="en-US" w:eastAsia="en-US" w:bidi="en-US"/>
        </w:rPr>
        <w:t>Editors: “In formal prose, Chicago prefers to limit the abbreviation etc. to ‘parentheses, notes, and tabular matter’” (CMOS 17, sec. 6.20). I usually recommend alternatives, but this is one case where “etc.” doesn’t bother me. However, here’s an alternative if you think it’s needed: “that is, it does not include specialized modules, such as those for drama,….”</w:t>
      </w:r>
    </w:p>
  </w:comment>
  <w:comment w:id="23" w:author="Unknown Author" w:date="2024-04-24T08:41:5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(2024-03-20, 16:35): "..."</w:t>
      </w:r>
    </w:p>
    <w:p>
      <w:r>
        <w:rPr>
          <w:rFonts w:ascii="Liberation Serif" w:hAnsi="Liberation Serif" w:eastAsia="DejaVu Sans" w:cs="Noto Sans Arabic UI"/>
          <w:sz w:val="20"/>
          <w:lang w:val="en-US" w:eastAsia="en-US" w:bidi="ar-SA"/>
        </w:rPr>
        <w:t>We’re OK with it as-is.</w:t>
      </w:r>
    </w:p>
  </w:comment>
  <w:comment w:id="24" w:author="Susan Lorand" w:date="2024-03-29T12:57:00Z" w:initials="SL">
    <w:p>
      <w:r>
        <w:rPr>
          <w:rFonts w:ascii="Liberation Serif" w:hAnsi="Liberation Serif" w:eastAsia="DejaVu Sans" w:cs="Noto Sans Arabic UI"/>
          <w:lang w:val="en-US" w:eastAsia="en-US" w:bidi="en-US"/>
        </w:rPr>
        <w:t>Editors: display as code?</w:t>
      </w:r>
    </w:p>
  </w:comment>
  <w:comment w:id="25" w:author="Unknown Author" w:date="2024-04-24T08:45:51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(2024-03-29, 12:57): "..."</w:t>
      </w:r>
    </w:p>
    <w:p>
      <w:r>
        <w:rPr>
          <w:rFonts w:ascii="Liberation Serif" w:hAnsi="Liberation Serif" w:eastAsia="DejaVu Sans" w:cs="Noto Sans Arabic UI"/>
          <w:sz w:val="20"/>
          <w:lang w:val="en-US" w:eastAsia="en-US" w:bidi="ar-SA"/>
        </w:rPr>
        <w:t>Added the ident element, which is what the schema prescribes for this.</w:t>
      </w:r>
    </w:p>
  </w:comment>
  <w:comment w:id="26" w:author="Susan Lorand" w:date="2024-03-29T12:57:00Z" w:initials="SL">
    <w:p>
      <w:r>
        <w:rPr>
          <w:rFonts w:ascii="Liberation Serif" w:hAnsi="Liberation Serif" w:eastAsia="DejaVu Sans" w:cs="Noto Sans Arabic UI"/>
          <w:lang w:val="en-US" w:eastAsia="en-US" w:bidi="en-US"/>
        </w:rPr>
        <w:t>Editors: display as code?</w:t>
      </w:r>
    </w:p>
  </w:comment>
  <w:comment w:id="27" w:author="Susan Lorand" w:date="2024-03-20T16:37:00Z" w:initials="SL">
    <w:p w14:paraId="0a000000">
      <w:r>
        <w:rPr>
          <w:rFonts w:ascii="Liberation Serif" w:hAnsi="Liberation Serif" w:eastAsia="DejaVu Sans" w:cs="Noto Sans Arabic UI"/>
          <w:lang w:val="en-US" w:eastAsia="en-US" w:bidi="en-US"/>
        </w:rPr>
        <w:t>Although it’s probably obvious what “repo” means here, I recommend spelling out “repository”. This meaning of “repo” isn’t in Merriam-Webster yet, while other meanings of “repo” are.</w:t>
      </w:r>
    </w:p>
  </w:comment>
  <w:comment w:id="28" w:author="Susan Lorand" w:date="2024-03-21T11:03:00Z" w:initials="SL">
    <w:p w14:paraId="0b000000">
      <w:r>
        <w:rPr>
          <w:rFonts w:ascii="Liberation Serif" w:hAnsi="Liberation Serif" w:eastAsia="DejaVu Sans" w:cs="Noto Sans Arabic UI"/>
          <w:lang w:val="en-US" w:eastAsia="en-US" w:bidi="en-US"/>
        </w:rPr>
        <w:t>Editors: I think “Stylesheets” here is functioning as an abbreviation of “TEI Stylesheets” and therefore the capitalization is okay.</w:t>
      </w:r>
    </w:p>
  </w:comment>
  <w:comment w:id="29" w:author="Susan Lorand" w:date="2024-03-21T11:03:00Z" w:initials="SL">
    <w:p w14:paraId="0c000000">
      <w:r>
        <w:rPr>
          <w:rFonts w:ascii="Liberation Serif" w:hAnsi="Liberation Serif" w:eastAsia="DejaVu Sans" w:cs="Noto Sans Arabic UI"/>
          <w:lang w:val="en-US" w:eastAsia="en-US" w:bidi="en-US"/>
        </w:rPr>
        <w:t>Editors: this seems like a more generic use of the word “stylesheets”; thus my suggestion of lower case.</w:t>
      </w:r>
    </w:p>
  </w:comment>
  <w:comment w:id="30" w:author="Susan Lorand" w:date="2024-03-29T17:12:00Z" w:initials="SL">
    <w:p w14:paraId="0d000000">
      <w:r>
        <w:rPr>
          <w:rFonts w:ascii="Liberation Serif" w:hAnsi="Liberation Serif" w:eastAsia="DejaVu Sans" w:cs="Noto Sans Arabic UI"/>
          <w:lang w:val="en-US" w:eastAsia="en-US" w:bidi="en-US"/>
        </w:rPr>
        <w:t>Editors: Chicago usually prefers italics rather than bold for emphasis in formal prose. See CMOS 17, 7.50 and 7.51. What do you think?</w:t>
      </w:r>
    </w:p>
  </w:comment>
  <w:comment w:id="31" w:author="Unknown Author" w:date="2024-04-24T08:54:10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(2024-03-29, 17:12): "..."</w:t>
      </w:r>
    </w:p>
    <w:p>
      <w:r>
        <w:rPr>
          <w:rFonts w:ascii="Liberation Serif" w:hAnsi="Liberation Serif" w:eastAsia="DejaVu Sans" w:cs="Noto Sans Arabic UI"/>
          <w:sz w:val="20"/>
          <w:lang w:val="en-US" w:eastAsia="en-US" w:bidi="ar-SA"/>
        </w:rPr>
        <w:t>You’re right, we should have used &lt;emph&gt;, which renders in italics.</w:t>
      </w:r>
    </w:p>
  </w:comment>
  <w:comment w:id="32" w:author="Unknown Author" w:date="2024-04-24T08:56:4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We disagree here; it’s not ATOP until later in the process. That’s the name we gave it after the formation of the task force.</w:t>
      </w:r>
    </w:p>
  </w:comment>
  <w:comment w:id="33" w:author="Unknown Author" w:date="2024-04-24T08:59:3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This was our error, now fixed.</w:t>
      </w:r>
    </w:p>
  </w:comment>
  <w:comment w:id="34" w:author="Susan Lorand" w:date="2024-03-21T11:08:00Z" w:initials="SL">
    <w:p w14:paraId="0e000000">
      <w:r>
        <w:rPr>
          <w:rFonts w:ascii="Liberation Serif" w:hAnsi="Liberation Serif" w:eastAsia="DejaVu Sans" w:cs="Noto Sans Arabic UI"/>
          <w:lang w:val="en-US" w:eastAsia="en-US" w:bidi="en-US"/>
        </w:rPr>
        <w:t>Editors: Is this use of Schematron okay? Is another word needed after “Schematron”?</w:t>
      </w:r>
    </w:p>
  </w:comment>
  <w:comment w:id="35" w:author="Unknown Author" w:date="2024-04-24T09:00:18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11:08): "..."</w:t>
      </w:r>
    </w:p>
    <w:p>
      <w:r>
        <w:rPr>
          <w:rFonts w:ascii="Liberation Serif" w:hAnsi="Liberation Serif" w:eastAsia="DejaVu Sans" w:cs="Noto Sans Arabic UI"/>
          <w:sz w:val="20"/>
          <w:lang w:val="en-US" w:eastAsia="en-US" w:bidi="ar-SA"/>
        </w:rPr>
        <w:t>Added “constraints” for clarity.</w:t>
      </w:r>
    </w:p>
  </w:comment>
  <w:comment w:id="36" w:author="Susan Lorand" w:date="2024-03-21T11:08:00Z" w:initials="SL">
    <w:p>
      <w:r>
        <w:rPr>
          <w:rFonts w:ascii="Liberation Serif" w:hAnsi="Liberation Serif" w:eastAsia="DejaVu Sans" w:cs="Noto Sans Arabic UI"/>
          <w:lang w:val="en-US" w:eastAsia="en-US" w:bidi="en-US"/>
        </w:rPr>
        <w:t>Editors: I don’t see why “Processing-Model” should be capitalized here; what do you think?</w:t>
      </w:r>
    </w:p>
  </w:comment>
  <w:comment w:id="37" w:author="Unknown Author" w:date="2024-04-24T09:01:14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11:08): "..."</w:t>
      </w:r>
    </w:p>
    <w:p>
      <w:r>
        <w:rPr>
          <w:rFonts w:ascii="Liberation Serif" w:hAnsi="Liberation Serif" w:eastAsia="DejaVu Sans" w:cs="Noto Sans Arabic UI"/>
          <w:sz w:val="20"/>
          <w:lang w:val="en-US" w:eastAsia="en-US" w:bidi="ar-SA"/>
        </w:rPr>
        <w:t>We’re using this as the name of a feature of the TEI, so it seems appropriate, but feel free to change it if you don’t agree.</w:t>
      </w:r>
    </w:p>
  </w:comment>
  <w:comment w:id="38" w:author="Susan Lorand" w:date="2024-03-28T16:53:00Z" w:initials="SL">
    <w:p w14:paraId="0f000000">
      <w:r>
        <w:rPr>
          <w:rFonts w:ascii="Liberation Serif" w:hAnsi="Liberation Serif" w:eastAsia="DejaVu Sans" w:cs="Noto Sans Arabic UI"/>
          <w:lang w:val="en-US" w:eastAsia="en-US" w:bidi="en-US"/>
        </w:rPr>
        <w:t>If you want to be explicit that there are other things in the repository, you could change “etc.” to “and such” or “and so forth”. I think the word “includes” that precedes this list implies that the list isn’t necessarily complete.</w:t>
      </w:r>
    </w:p>
  </w:comment>
  <w:comment w:id="39" w:author="Susan Lorand" w:date="2024-03-21T11:13:00Z" w:initials="SL">
    <w:p w14:paraId="10000000">
      <w:r>
        <w:rPr>
          <w:rFonts w:ascii="Liberation Serif" w:hAnsi="Liberation Serif" w:eastAsia="DejaVu Sans" w:cs="Noto Sans Arabic UI"/>
          <w:lang w:val="en-US" w:eastAsia="en-US" w:bidi="en-US"/>
        </w:rPr>
        <w:t>used in ? used for ?</w:t>
      </w:r>
    </w:p>
  </w:comment>
  <w:comment w:id="40" w:author="Susan Lorand" w:date="2024-03-21T11:12:00Z" w:initials="SL">
    <w:p w14:paraId="11000000">
      <w:r>
        <w:rPr>
          <w:rFonts w:ascii="Liberation Serif" w:hAnsi="Liberation Serif" w:eastAsia="DejaVu Sans" w:cs="Noto Sans Arabic UI"/>
          <w:lang w:val="en-US" w:eastAsia="en-US" w:bidi="en-US"/>
        </w:rPr>
        <w:t>Or just “to create” ?</w:t>
      </w:r>
    </w:p>
  </w:comment>
  <w:comment w:id="41" w:author="Unknown Author" w:date="2024-04-24T09:12:2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11:12): "..."</w:t>
      </w:r>
    </w:p>
    <w:p>
      <w:r>
        <w:rPr>
          <w:rFonts w:ascii="Liberation Serif" w:hAnsi="Liberation Serif" w:eastAsia="DejaVu Sans" w:cs="Noto Sans Arabic UI"/>
          <w:sz w:val="20"/>
          <w:lang w:val="en-US" w:eastAsia="en-US" w:bidi="ar-SA"/>
        </w:rPr>
        <w:t>We’re OK with “for the creation of”.</w:t>
      </w:r>
    </w:p>
  </w:comment>
  <w:comment w:id="42" w:author="Susan Lorand" w:date="2024-03-21T11:13:00Z" w:initials="SL">
    <w:p w14:paraId="12000000">
      <w:r>
        <w:rPr>
          <w:rFonts w:ascii="Liberation Serif" w:hAnsi="Liberation Serif" w:eastAsia="DejaVu Sans" w:cs="Noto Sans Arabic UI"/>
          <w:lang w:val="en-US" w:eastAsia="en-US" w:bidi="en-US"/>
        </w:rPr>
        <w:t>transcompiled ? (Neither the short nor the long form of this verb has made it into Merriam-Webster yet, but explanations can be found online.)</w:t>
      </w:r>
    </w:p>
  </w:comment>
  <w:comment w:id="43" w:author="Unknown Author" w:date="2024-04-24T09:12:52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(2024-03-21, 11:13): "..."</w:t>
      </w:r>
    </w:p>
    <w:p>
      <w:r>
        <w:rPr>
          <w:rFonts w:ascii="Liberation Serif" w:hAnsi="Liberation Serif" w:eastAsia="DejaVu Sans" w:cs="Noto Sans Arabic UI"/>
          <w:sz w:val="20"/>
          <w:lang w:val="en-US" w:eastAsia="en-US" w:bidi="ar-SA"/>
        </w:rPr>
        <w:t>This is a term of art.</w:t>
      </w:r>
    </w:p>
  </w:comment>
  <w:comment w:id="44" w:author="Susan Lorand" w:date="2024-03-21T11:19:00Z" w:initials="SL">
    <w:p w14:paraId="13000000">
      <w:r>
        <w:rPr>
          <w:rFonts w:ascii="Liberation Serif" w:hAnsi="Liberation Serif" w:eastAsia="DejaVu Sans" w:cs="Noto Sans Arabic UI"/>
          <w:lang w:val="en-US" w:eastAsia="en-US" w:bidi="en-US"/>
        </w:rPr>
        <w:t>RELAX NG schemas and Schematron rules ?</w:t>
      </w:r>
    </w:p>
  </w:comment>
  <w:comment w:id="45" w:author="Susan Lorand" w:date="2024-03-21T11:22:00Z" w:initials="SL">
    <w:p w14:paraId="14000000">
      <w:r>
        <w:rPr>
          <w:rFonts w:ascii="Liberation Serif" w:hAnsi="Liberation Serif" w:eastAsia="DejaVu Sans" w:cs="Noto Sans Arabic UI"/>
          <w:lang w:val="en-US" w:eastAsia="en-US" w:bidi="en-US"/>
        </w:rPr>
        <w:t>No italics needed.</w:t>
      </w:r>
    </w:p>
  </w:comment>
  <w:comment w:id="46" w:author="Susan Lorand" w:date="2024-03-21T11:22:00Z" w:initials="SL">
    <w:p w14:paraId="15000000">
      <w:r>
        <w:rPr>
          <w:rFonts w:ascii="Liberation Serif" w:hAnsi="Liberation Serif" w:eastAsia="DejaVu Sans" w:cs="Noto Sans Arabic UI"/>
          <w:lang w:val="en-US" w:eastAsia="en-US" w:bidi="en-US"/>
        </w:rPr>
        <w:t>No italics needed.</w:t>
      </w:r>
    </w:p>
  </w:comment>
  <w:comment w:id="47" w:author="Susan Lorand" w:date="2024-03-21T16:42:00Z" w:initials="SL">
    <w:p>
      <w:r>
        <w:rPr>
          <w:rFonts w:ascii="Liberation Serif" w:hAnsi="Liberation Serif" w:eastAsia="DejaVu Sans" w:cs="Noto Sans Arabic UI"/>
          <w:lang w:val="en-US" w:eastAsia="en-US" w:bidi="en-US"/>
        </w:rPr>
        <w:t>Editors: This reads to me as though words are missing. Would it be accurate to say RELAX NG schemas and Schematron rules? Or will most readers understand what is implied, without adding anything here?</w:t>
      </w:r>
    </w:p>
  </w:comment>
  <w:comment w:id="48" w:author="Susan Lorand" w:date="2024-03-21T16:44:00Z" w:initials="SL">
    <w:p>
      <w:r>
        <w:rPr>
          <w:rFonts w:ascii="Liberation Serif" w:hAnsi="Liberation Serif" w:eastAsia="DejaVu Sans" w:cs="Noto Sans Arabic UI"/>
          <w:lang w:val="en-US" w:eastAsia="en-US" w:bidi="en-US"/>
        </w:rPr>
        <w:t>for testing ?</w:t>
      </w:r>
    </w:p>
  </w:comment>
  <w:comment w:id="49" w:author="Susan Lorand" w:date="2024-03-21T16:45:00Z" w:initials="SL">
    <w:p>
      <w:r>
        <w:rPr>
          <w:rFonts w:ascii="Liberation Serif" w:hAnsi="Liberation Serif" w:eastAsia="DejaVu Sans" w:cs="Noto Sans Arabic UI"/>
          <w:lang w:val="en-US" w:eastAsia="en-US" w:bidi="en-US"/>
        </w:rPr>
        <w:t>for testing ?</w:t>
      </w:r>
    </w:p>
  </w:comment>
  <w:comment w:id="50" w:author="Susan Lorand" w:date="2024-03-21T16:45:00Z" w:initials="SL">
    <w:p>
      <w:r>
        <w:rPr>
          <w:rFonts w:ascii="Liberation Serif" w:hAnsi="Liberation Serif" w:eastAsia="DejaVu Sans" w:cs="Noto Sans Arabic UI"/>
          <w:lang w:val="en-US" w:eastAsia="en-US" w:bidi="en-US"/>
        </w:rPr>
        <w:t>Or perhaps just “unless requested”.</w:t>
      </w:r>
    </w:p>
  </w:comment>
  <w:comment w:id="51" w:author="Susan Lorand" w:date="2024-03-21T16:49:00Z" w:initials="SL">
    <w:p>
      <w:r>
        <w:rPr>
          <w:rFonts w:ascii="Liberation Serif" w:hAnsi="Liberation Serif" w:eastAsia="DejaVu Sans" w:cs="Noto Sans Arabic UI"/>
          <w:lang w:val="en-US" w:eastAsia="en-US" w:bidi="en-US"/>
        </w:rPr>
        <w:t>Editors: Is something missing around or after “ODD” here?</w:t>
      </w:r>
    </w:p>
  </w:comment>
  <w:comment w:id="52" w:author="Susan Lorand" w:date="2024-03-21T16:50:00Z" w:initials="SL">
    <w:p>
      <w:r>
        <w:rPr>
          <w:rFonts w:ascii="Liberation Serif" w:hAnsi="Liberation Serif" w:eastAsia="DejaVu Sans" w:cs="Noto Sans Arabic UI"/>
          <w:lang w:val="en-US" w:eastAsia="en-US" w:bidi="en-US"/>
        </w:rPr>
        <w:t>Or “about”</w:t>
      </w:r>
    </w:p>
  </w:comment>
  <w:comment w:id="53" w:author="Susan Lorand" w:date="2024-03-28T17:06:00Z" w:initials="SL">
    <w:p>
      <w:r>
        <w:rPr>
          <w:rFonts w:ascii="Liberation Serif" w:hAnsi="Liberation Serif" w:eastAsia="DejaVu Sans" w:cs="Noto Sans Arabic UI"/>
          <w:lang w:val="en-US" w:eastAsia="en-US" w:bidi="en-US"/>
        </w:rPr>
        <w:t>Is this correct?</w:t>
      </w:r>
    </w:p>
  </w:comment>
  <w:comment w:id="54" w:author="Susan Lorand" w:date="2024-03-21T16:54:00Z" w:initials="SL">
    <w:p>
      <w:r>
        <w:rPr>
          <w:rFonts w:ascii="Liberation Serif" w:hAnsi="Liberation Serif" w:eastAsia="DejaVu Sans" w:cs="Noto Sans Arabic UI"/>
          <w:lang w:val="en-US" w:eastAsia="en-US" w:bidi="en-US"/>
        </w:rPr>
        <w:t xml:space="preserve">I’m confused by this. Does it mean that some stylesheets will be modified before all of them are superseded? </w:t>
      </w:r>
    </w:p>
  </w:comment>
  <w:comment w:id="55" w:author="Susan Lorand" w:date="2024-03-22T14:30:00Z" w:initials="SL">
    <w:p w14:paraId="16000000">
      <w:r>
        <w:rPr>
          <w:rFonts w:ascii="Liberation Serif" w:hAnsi="Liberation Serif" w:eastAsia="DejaVu Sans" w:cs="Noto Sans Arabic UI"/>
          <w:lang w:val="en-US" w:eastAsia="en-US" w:bidi="en-US"/>
        </w:rPr>
        <w:t>Editors/authors: please apply appropriate TEI XML tags.</w:t>
      </w:r>
    </w:p>
  </w:comment>
  <w:comment w:id="56" w:author="Susan Lorand" w:date="2024-03-29T16:44:00Z" w:initials="SL">
    <w:p w14:paraId="17000000">
      <w:r>
        <w:rPr>
          <w:rFonts w:ascii="Liberation Serif" w:hAnsi="Liberation Serif" w:eastAsia="DejaVu Sans" w:cs="Noto Sans Arabic UI"/>
          <w:lang w:val="en-US" w:eastAsia="en-US" w:bidi="en-US"/>
        </w:rPr>
        <w:t>Authors: How to cite this item depends on whether you are citing the abstract (published in the Book of Abstracts) or the full paper/presentation itself. My suggestions assume the former.</w:t>
      </w:r>
    </w:p>
  </w:comment>
  <w:comment w:id="57" w:author="Susan Lorand" w:date="2024-03-28T17:20:00Z" w:initials="SL">
    <w:p>
      <w:r>
        <w:rPr>
          <w:rFonts w:ascii="Liberation Serif" w:hAnsi="Liberation Serif" w:eastAsia="DejaVu Sans" w:cs="Noto Sans Arabic UI"/>
          <w:lang w:val="en-US" w:eastAsia="en-US" w:bidi="en-US"/>
        </w:rPr>
        <w:t xml:space="preserve">Can you provide a current URL for the published version of this paper or for the proceedings of this conference? They're indexed at the URL I’ve added ( </w:t>
      </w:r>
      <w:hyperlink r:id="rId3">
        <w:r>
          <w:rPr>
            <w:rFonts w:ascii="Liberation Serif" w:hAnsi="Liberation Serif" w:eastAsia="DejaVu Sans" w:cs="Noto Sans Arabic UI"/>
            <w:lang w:val="en-US" w:eastAsia="en-US" w:bidi="en-US"/>
          </w:rPr>
          <w:t>https://dblp.org/db/conf/extreme/extreme2004.html</w:t>
        </w:r>
      </w:hyperlink>
      <w:r>
        <w:rPr>
          <w:rFonts w:ascii="Liberation Serif" w:hAnsi="Liberation Serif" w:eastAsia="DejaVu Sans" w:cs="Noto Sans Arabic UI"/>
          <w:lang w:val="en-US" w:eastAsia="en-US" w:bidi="en-US"/>
        </w:rPr>
        <w:t xml:space="preserve"> ). The Wayback Machine did capture this paper 6 times between November 17, 2004, and Nov. 13, 2006, from </w:t>
      </w:r>
      <w:hyperlink r:id="rId4">
        <w:r>
          <w:rPr>
            <w:rFonts w:ascii="Liberation Serif" w:hAnsi="Liberation Serif" w:eastAsia="DejaVu Sans" w:cs="Noto Sans Arabic UI"/>
            <w:lang w:val="en-US" w:eastAsia="en-US" w:bidi="en-US"/>
          </w:rPr>
          <w:t>http://www.mulberrytech.com/Extreme/Proceedings/html/2004/Burnard01/EML2004Burnard01.html</w:t>
        </w:r>
      </w:hyperlink>
      <w:r>
        <w:rPr>
          <w:rFonts w:ascii="Liberation Serif" w:hAnsi="Liberation Serif" w:eastAsia="DejaVu Sans" w:cs="Noto Sans Arabic UI"/>
          <w:lang w:val="en-US" w:eastAsia="en-US" w:bidi="en-US"/>
        </w:rPr>
        <w:t xml:space="preserve"> .</w:t>
      </w:r>
    </w:p>
    <w:p w14:paraId="18000000">
      <w:r>
        <w:rPr>
          <w:rFonts w:ascii="Liberation Serif" w:hAnsi="Liberation Serif" w:eastAsia="DejaVu Sans" w:cs="Noto Sans Arabic UI"/>
          <w:lang w:val="en-US" w:eastAsia="en-US" w:bidi="en-US"/>
        </w:rPr>
        <w:t>(Note that if we add a URL for a published version, the citation format will change because proceedings are cited like edited books.)</w:t>
      </w:r>
    </w:p>
  </w:comment>
  <w:comment w:id="58" w:author="Susan Lorand" w:date="2024-03-29T15:35:00Z" w:initials="SL">
    <w:p w14:paraId="19000000">
      <w:r>
        <w:rPr>
          <w:rFonts w:ascii="Liberation Serif" w:hAnsi="Liberation Serif" w:eastAsia="DejaVu Sans" w:cs="Noto Sans Arabic UI"/>
          <w:lang w:val="en-US" w:eastAsia="en-US" w:bidi="en-US"/>
        </w:rPr>
        <w:t>Authors: Please adjust this ID as needed. (There is now only one Burnard and Rahtz 2013; no need for the “a” and “b”. See next comment.)</w:t>
      </w:r>
    </w:p>
  </w:comment>
  <w:comment w:id="59" w:author="Susan Lorand" w:date="2024-03-29T15:35:00Z" w:initials="SL">
    <w:p w14:paraId="1a000000">
      <w:r>
        <w:rPr>
          <w:rFonts w:ascii="Liberation Serif" w:hAnsi="Liberation Serif" w:eastAsia="DejaVu Sans" w:cs="Noto Sans Arabic UI"/>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60" w:author="Susan Lorand" w:date="2024-03-29T15:37:00Z" w:initials="SL">
    <w:p w14:paraId="1b000000">
      <w:r>
        <w:rPr>
          <w:rFonts w:ascii="Liberation Serif" w:hAnsi="Liberation Serif" w:eastAsia="DejaVu Sans" w:cs="Noto Sans Arabic UI"/>
          <w:lang w:val="en-US" w:eastAsia="en-US" w:bidi="en-US"/>
        </w:rPr>
        <w:t xml:space="preserve">Authors: Please adjust this ID as needed. </w:t>
      </w:r>
    </w:p>
  </w:comment>
  <w:comment w:id="61" w:author="Susan Lorand" w:date="2024-03-29T15:52:00Z" w:initials="SL">
    <w:p w14:paraId="1c000000">
      <w:r>
        <w:rPr>
          <w:rFonts w:ascii="Liberation Serif" w:hAnsi="Liberation Serif" w:eastAsia="DejaVu Sans" w:cs="Noto Sans Arabic UI"/>
          <w:lang w:val="en-US" w:eastAsia="en-US" w:bidi="en-US"/>
        </w:rPr>
        <w:t xml:space="preserve">Editors/Authors: Please tag this URL appropriately. </w:t>
      </w:r>
    </w:p>
  </w:comment>
  <w:comment w:id="62" w:author="Susan Lorand" w:date="2024-03-29T15:51:00Z" w:initials="SL">
    <w:p w14:paraId="1d000000">
      <w:r>
        <w:rPr>
          <w:rFonts w:ascii="Liberation Serif" w:hAnsi="Liberation Serif" w:eastAsia="DejaVu Sans" w:cs="Noto Sans Arabic UI"/>
          <w:lang w:val="en-US" w:eastAsia="en-US" w:bidi="en-US"/>
        </w:rPr>
        <w:t>Authors/Editors: Surprisingly, this DOI is broken (404 error). I found the paper in the XML London conference archives at the URL I’ve added. I suggest keeping the DOI in case it gets updated. Note that when we include both a URL and and DOI, the DOI comes last.</w:t>
      </w:r>
    </w:p>
  </w:comment>
  <w:comment w:id="63" w:author="Susan Lorand" w:date="2024-03-21T17:07:00Z" w:initials="SL">
    <w:p w14:paraId="1e000000">
      <w:r>
        <w:rPr>
          <w:rFonts w:ascii="Liberation Serif" w:hAnsi="Liberation Serif" w:eastAsia="DejaVu Sans" w:cs="Noto Sans Arabic UI"/>
          <w:lang w:val="en-US" w:eastAsia="en-US" w:bidi="en-US"/>
        </w:rPr>
        <w:t>Authors/Editors: The closest analogues for GitHub comments that I can find in the Chicago Manual of Style are comments on blog posts and readers' comments on online newspaper articles. Is David Maus the author of the pull request as well as of the comment? What date should be used for the pull request itself? Chicago calls for comments to be cited in relation to the original post or article, and a footnote might suffice.</w:t>
      </w:r>
    </w:p>
  </w:comment>
  <w:comment w:id="64" w:author="Susan Lorand" w:date="2024-03-29T15:35:00Z" w:initials="SL">
    <w:p w14:paraId="1f000000">
      <w:r>
        <w:rPr>
          <w:rFonts w:ascii="Liberation Serif" w:hAnsi="Liberation Serif" w:eastAsia="0" w:cs="0"/>
          <w:color w:val="000000"/>
          <w:sz w:val="24"/>
          <w:szCs w:val="24"/>
          <w:lang w:val="en-US" w:eastAsia="en-US" w:bidi="en-US"/>
        </w:rPr>
        <w:t>Authors/Editors: Rahtz is listed as the first author of this paper at the URL cited and at the top of the PDF I found there. Therefore, this entry belongs after Maus 2021 and before the TEI Consortium entries.</w:t>
      </w:r>
    </w:p>
  </w:comment>
  <w:comment w:id="65" w:author="Susan Lorand" w:date="2024-03-21T17:10:00Z" w:initials="SL">
    <w:p w14:paraId="20000000">
      <w:r>
        <w:rPr>
          <w:rFonts w:ascii="Liberation Serif" w:hAnsi="Liberation Serif" w:eastAsia="DejaVu Sans" w:cs="Noto Sans Arabic UI"/>
          <w:lang w:val="en-US" w:eastAsia="en-US" w:bidi="en-US"/>
        </w:rPr>
        <w:t>Editors: (a) This entry needs to follow entries by the same author that have years of publication – unless you convert references to this page into footnotes. (b) Please add appropriate tags.</w:t>
      </w:r>
    </w:p>
  </w:comment>
  <w:comment w:id="67" w:author="Susan Lorand" w:date="2024-03-29T17:04:00Z" w:initials="SL">
    <w:p>
      <w:r>
        <w:rPr>
          <w:rFonts w:ascii="Liberation Serif" w:hAnsi="Liberation Serif" w:eastAsia="DejaVu Sans" w:cs="Noto Sans Arabic UI"/>
          <w:lang w:val="en-US" w:eastAsia="en-US" w:bidi="en-US"/>
        </w:rPr>
        <w:t>This entry needs an xml:id.</w:t>
      </w:r>
    </w:p>
  </w:comment>
  <w:comment w:id="68" w:author="Susan Lorand" w:date="2024-03-22T12:02:00Z" w:initials="SL">
    <w:p>
      <w:r>
        <w:rPr>
          <w:rFonts w:ascii="Liberation Serif" w:hAnsi="Liberation Serif" w:eastAsia="DejaVu Sans" w:cs="Noto Sans Arabic UI"/>
          <w:lang w:val="en-US" w:eastAsia="en-US" w:bidi="en-US"/>
        </w:rPr>
        <w:t>Authors: If you wish to cite a different version, please adjust all the details accordingly.</w:t>
      </w:r>
    </w:p>
  </w:comment>
  <w:comment w:id="69" w:author="Susan Lorand" w:date="2024-03-22T12:40:00Z" w:initials="SL">
    <w:p w14:paraId="21000000">
      <w:r>
        <w:rPr>
          <w:rFonts w:ascii="Liberation Serif" w:hAnsi="Liberation Serif" w:eastAsia="DejaVu Sans" w:cs="Noto Sans Arabic UI"/>
          <w:lang w:val="en-US" w:eastAsia="en-US" w:bidi="en-US"/>
        </w:rPr>
        <w:t>Editors: Please add appropriate tags.</w:t>
      </w:r>
    </w:p>
  </w:comment>
  <w:comment w:id="66" w:author="Unknown Author" w:date="2024-04-23T21:06:21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Add an ID here and in the text where the chapter is mentioned</w:t>
      </w:r>
    </w:p>
  </w:comment>
  <w:comment w:id="70" w:author="Susan Lorand" w:date="2024-03-21T17:10:00Z" w:initials="SL">
    <w:p>
      <w:r>
        <w:rPr>
          <w:rFonts w:ascii="Liberation Serif" w:hAnsi="Liberation Serif" w:eastAsia="DejaVu Sans" w:cs="Noto Sans Arabic UI"/>
          <w:lang w:val="en-US" w:eastAsia="en-US" w:bidi="en-US"/>
        </w:rPr>
        <w:t xml:space="preserve">I actually recommend citing this web page in a footnote, but if you want to keep it here, please add appropriate tags. </w:t>
      </w:r>
    </w:p>
    <w:p>
      <w:r>
        <w:rPr>
          <w:rFonts w:ascii="Liberation Serif" w:hAnsi="Liberation Serif" w:eastAsia="DejaVu Sans" w:cs="Noto Sans Arabic UI"/>
          <w:lang w:val="en-US" w:eastAsia="en-US" w:bidi="en-US"/>
        </w:rPr>
        <w:t>Note that if both this and the reference to “Getting Started…” remain as reference list entries, we’ll need the in-text citations to refer to “TEI Consortium n.d.a” or “TEI Consortium n.d.b”.</w:t>
      </w:r>
    </w:p>
    <w:p w14:paraId="22000000">
      <w:r>
        <w:rPr>
          <w:rFonts w:ascii="Liberation Serif" w:hAnsi="Liberation Serif" w:eastAsia="DejaVu Sans" w:cs="Noto Sans Arabic UI"/>
          <w:lang w:val="en-US" w:eastAsia="en-US" w:bidi="en-US"/>
        </w:rPr>
        <w:t>Chicago style notes: (a) “n.d.” is intentionally all lower case (see CMOS 17, sec. 15.44); (b) n.d. entries follow all entries by the same author that have dates (see CMOS 17, sec. 15.18).</w:t>
      </w:r>
    </w:p>
  </w:comment>
  <w:comment w:id="71" w:author="Unknown Author" w:date="2024-04-24T17:21:06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Susan Lorand (03/21/2024, 17:10): "..."</w:t>
      </w:r>
    </w:p>
    <w:p>
      <w:r>
        <w:rPr>
          <w:rFonts w:ascii="Liberation Serif" w:hAnsi="Liberation Serif" w:eastAsia="DejaVu Sans" w:cs="DejaVu Sans"/>
          <w:sz w:val="20"/>
          <w:lang w:val="en-US" w:eastAsia="en-US" w:bidi="ar-SA"/>
        </w:rPr>
        <w:t>We prefer to keep them in the bibliography</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Ex w15:paraId="12000000" w15:done="1"/>
  <w15:commentEx w15:paraId="13000000" w15:done="1"/>
  <w15:commentEx w15:paraId="14000000" w15:done="1"/>
  <w15:commentEx w15:paraId="15000000" w15:done="1"/>
  <w15:commentEx w15:paraId="16000000" w15:done="1"/>
  <w15:commentEx w15:paraId="17000000" w15:done="1"/>
  <w15:commentEx w15:paraId="18000000" w15:done="1"/>
  <w15:commentEx w15:paraId="19000000" w15:done="1"/>
  <w15:commentEx w15:paraId="1a000000" w15:done="1"/>
  <w15:commentEx w15:paraId="1b000000" w15:done="1"/>
  <w15:commentEx w15:paraId="1c000000" w15:done="1"/>
  <w15:commentEx w15:paraId="1d000000" w15:done="1"/>
  <w15:commentEx w15:paraId="1e000000" w15:done="1"/>
  <w15:commentEx w15:paraId="1f000000" w15:done="1"/>
  <w15:commentEx w15:paraId="20000000" w15:done="1"/>
  <w15:commentEx w15:paraId="21000000" w15:done="1"/>
  <w15:commentEx w15:paraId="22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72"/>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
    <w:name w:val="Heading 3"/>
    <w:basedOn w:val="Normal"/>
    <w:next w:val="Normal"/>
    <w:link w:val="Heading3Char"/>
    <w:uiPriority w:val="9"/>
    <w:semiHidden/>
    <w:unhideWhenUsed/>
    <w:qFormat/>
    <w:rsid w:val="00c831e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40724"/>
    <w:rPr>
      <w:sz w:val="16"/>
      <w:szCs w:val="16"/>
    </w:rPr>
  </w:style>
  <w:style w:type="character" w:styleId="CommentTextChar" w:customStyle="1">
    <w:name w:val="Comment Text Char"/>
    <w:basedOn w:val="DefaultParagraphFont"/>
    <w:link w:val="Annotationtext"/>
    <w:uiPriority w:val="99"/>
    <w:semiHidden/>
    <w:qFormat/>
    <w:rsid w:val="00a40724"/>
    <w:rPr>
      <w:sz w:val="20"/>
      <w:szCs w:val="20"/>
    </w:rPr>
  </w:style>
  <w:style w:type="character" w:styleId="CommentSubjectChar" w:customStyle="1">
    <w:name w:val="Comment Subject Char"/>
    <w:basedOn w:val="CommentTextChar"/>
    <w:link w:val="Annotationsubject"/>
    <w:uiPriority w:val="99"/>
    <w:semiHidden/>
    <w:qFormat/>
    <w:rsid w:val="00a40724"/>
    <w:rPr>
      <w:b/>
      <w:bCs/>
      <w:sz w:val="20"/>
      <w:szCs w:val="20"/>
    </w:rPr>
  </w:style>
  <w:style w:type="character" w:styleId="BalloonTextChar" w:customStyle="1">
    <w:name w:val="Balloon Text Char"/>
    <w:basedOn w:val="DefaultParagraphFont"/>
    <w:link w:val="BalloonText"/>
    <w:uiPriority w:val="99"/>
    <w:semiHidden/>
    <w:qFormat/>
    <w:rsid w:val="00a40724"/>
    <w:rPr>
      <w:rFonts w:ascii="Tahoma" w:hAnsi="Tahoma" w:cs="Tahoma"/>
      <w:sz w:val="16"/>
      <w:szCs w:val="16"/>
    </w:rPr>
  </w:style>
  <w:style w:type="character" w:styleId="FootnoteTextChar" w:customStyle="1">
    <w:name w:val="Footnote Text Char"/>
    <w:basedOn w:val="DefaultParagraphFont"/>
    <w:link w:val="Footnote"/>
    <w:uiPriority w:val="99"/>
    <w:semiHidden/>
    <w:qFormat/>
    <w:rsid w:val="00a40724"/>
    <w:rPr>
      <w:sz w:val="20"/>
      <w:szCs w:val="20"/>
    </w:rPr>
  </w:style>
  <w:style w:type="character" w:styleId="FootnoteCharacters">
    <w:name w:val="Footnote Characters"/>
    <w:basedOn w:val="DefaultParagraphFont"/>
    <w:uiPriority w:val="99"/>
    <w:semiHidden/>
    <w:unhideWhenUsed/>
    <w:qFormat/>
    <w:rsid w:val="00a40724"/>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
    <w:uiPriority w:val="99"/>
    <w:semiHidden/>
    <w:qFormat/>
    <w:rsid w:val="00a40724"/>
    <w:rPr>
      <w:sz w:val="20"/>
      <w:szCs w:val="20"/>
    </w:rPr>
  </w:style>
  <w:style w:type="character" w:styleId="EndnoteCharacters">
    <w:name w:val="Endnote Characters"/>
    <w:basedOn w:val="DefaultParagraphFont"/>
    <w:uiPriority w:val="99"/>
    <w:semiHidden/>
    <w:unhideWhenUsed/>
    <w:qFormat/>
    <w:rsid w:val="00a40724"/>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sid w:val="007c14b2"/>
    <w:rPr>
      <w:color w:val="0563C1" w:themeColor="hyperlink"/>
      <w:u w:val="single"/>
    </w:rPr>
  </w:style>
  <w:style w:type="character" w:styleId="UnresolvedMention">
    <w:name w:val="Unresolved Mention"/>
    <w:basedOn w:val="DefaultParagraphFont"/>
    <w:uiPriority w:val="99"/>
    <w:semiHidden/>
    <w:unhideWhenUsed/>
    <w:qFormat/>
    <w:rsid w:val="007c14b2"/>
    <w:rPr>
      <w:color w:val="605E5C"/>
      <w:shd w:fill="E1DFDD" w:val="clear"/>
    </w:rPr>
  </w:style>
  <w:style w:type="character" w:styleId="Heading3Char" w:customStyle="1">
    <w:name w:val="Heading 3 Char"/>
    <w:basedOn w:val="DefaultParagraphFont"/>
    <w:link w:val="Heading3"/>
    <w:uiPriority w:val="9"/>
    <w:semiHidden/>
    <w:qFormat/>
    <w:rsid w:val="00c831e5"/>
    <w:rPr>
      <w:rFonts w:ascii="Calibri Light" w:hAnsi="Calibri Light" w:eastAsia="" w:cs="" w:asciiTheme="majorHAnsi" w:cstheme="majorBidi" w:eastAsiaTheme="majorEastAsia" w:hAnsiTheme="majorHAnsi"/>
      <w:color w:val="1F3763" w:themeColor="accent1" w:themeShade="7f"/>
    </w:rPr>
  </w:style>
  <w:style w:type="character" w:styleId="LineNumbering">
    <w:name w:val="Line Numbering"/>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a40724"/>
    <w:pPr/>
    <w:rPr>
      <w:sz w:val="20"/>
      <w:szCs w:val="20"/>
    </w:rPr>
  </w:style>
  <w:style w:type="paragraph" w:styleId="Annotationsubject">
    <w:name w:val="annotation subject"/>
    <w:basedOn w:val="Annotationtext"/>
    <w:next w:val="Annotationtext"/>
    <w:link w:val="CommentSubjectChar"/>
    <w:uiPriority w:val="99"/>
    <w:semiHidden/>
    <w:unhideWhenUsed/>
    <w:qFormat/>
    <w:rsid w:val="00a40724"/>
    <w:pPr/>
    <w:rPr>
      <w:b/>
      <w:bCs/>
    </w:rPr>
  </w:style>
  <w:style w:type="paragraph" w:styleId="BalloonText">
    <w:name w:val="Balloon Text"/>
    <w:basedOn w:val="Normal"/>
    <w:link w:val="BalloonTextChar"/>
    <w:uiPriority w:val="99"/>
    <w:semiHidden/>
    <w:unhideWhenUsed/>
    <w:qFormat/>
    <w:rsid w:val="00a40724"/>
    <w:pPr/>
    <w:rPr>
      <w:rFonts w:ascii="Tahoma" w:hAnsi="Tahoma" w:cs="Tahoma"/>
      <w:sz w:val="16"/>
      <w:szCs w:val="16"/>
    </w:rPr>
  </w:style>
  <w:style w:type="paragraph" w:styleId="Footnote">
    <w:name w:val="Footnote Text"/>
    <w:basedOn w:val="Normal"/>
    <w:link w:val="FootnoteTextChar"/>
    <w:uiPriority w:val="99"/>
    <w:semiHidden/>
    <w:unhideWhenUsed/>
    <w:rsid w:val="00a40724"/>
    <w:pPr/>
    <w:rPr>
      <w:sz w:val="20"/>
      <w:szCs w:val="20"/>
    </w:rPr>
  </w:style>
  <w:style w:type="paragraph" w:styleId="Endnote">
    <w:name w:val="Endnote Text"/>
    <w:basedOn w:val="Normal"/>
    <w:link w:val="EndnoteTextChar"/>
    <w:uiPriority w:val="99"/>
    <w:semiHidden/>
    <w:unhideWhenUsed/>
    <w:rsid w:val="00a40724"/>
    <w:pPr/>
    <w:rPr>
      <w:sz w:val="20"/>
      <w:szCs w:val="20"/>
    </w:rPr>
  </w:style>
  <w:style w:type="paragraph" w:styleId="Revision">
    <w:name w:val="Revision"/>
    <w:uiPriority w:val="99"/>
    <w:semiHidden/>
    <w:qFormat/>
    <w:rsid w:val="0072426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NormalWeb">
    <w:name w:val="Normal (Web)"/>
    <w:basedOn w:val="Normal"/>
    <w:uiPriority w:val="99"/>
    <w:semiHidden/>
    <w:unhideWhenUsed/>
    <w:qFormat/>
    <w:rsid w:val="00711a63"/>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tei-c.org/Vault/P5/4.7.0/doc/tei-p5-doc/en/html/TD.html" TargetMode="External"/><Relationship Id="rId2" Type="http://schemas.openxmlformats.org/officeDocument/2006/relationships/hyperlink" Target="https://journal.tei-c.org/index.php/journal/about/submissions" TargetMode="External"/><Relationship Id="rId3" Type="http://schemas.openxmlformats.org/officeDocument/2006/relationships/hyperlink" Target="https://dblp.org/db/conf/extreme/extreme2004.html" TargetMode="External"/><Relationship Id="rId4" Type="http://schemas.openxmlformats.org/officeDocument/2006/relationships/hyperlink" Target="http://www.mulberrytech.com/Extreme/Proceedings/html/2004/Burnard01/EML2004Burnard01.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ournals.openedition.org/jtei/2573" TargetMode="External"/><Relationship Id="rId5" Type="http://schemas.openxmlformats.org/officeDocument/2006/relationships/hyperlink" Target="http://journals.openedition.org/jtei/2573" TargetMode="External"/><Relationship Id="rId6" Type="http://schemas.openxmlformats.org/officeDocument/2006/relationships/hyperlink" Target="http://xmllondon.com/2013/xmllondon-2013-proceedings.pdf" TargetMode="External"/><Relationship Id="rId7" Type="http://schemas.openxmlformats.org/officeDocument/2006/relationships/hyperlink" Target="http://xmllondon.com/2013/xmllondon-2013-proceedings.pdf" TargetMode="External"/><Relationship Id="rId8" Type="http://schemas.openxmlformats.org/officeDocument/2006/relationships/hyperlink" Target="https://dx.doi.org/10.14337/XMLLondon13.Rahtz01" TargetMode="External"/><Relationship Id="rId9" Type="http://schemas.openxmlformats.org/officeDocument/2006/relationships/hyperlink" Target="https://tei-c.org/about/frequently-asked-questions/"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3EC06DB6-0484-4A19-B30E-B2393B50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Application>LibreOffice/7.3.7.2$Linux_X86_64 LibreOffice_project/30$Build-2</Application>
  <AppVersion>15.0000</AppVersion>
  <Pages>17</Pages>
  <Words>4808</Words>
  <Characters>33061</Characters>
  <CharactersWithSpaces>37625</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2024-02-19T17:38:00Z</dcterms:created>
  <dc:creator>Joel Kalvesmaki</dc:creator>
  <dc:description/>
  <dc:language>en-CA</dc:language>
  <cp:lastModifiedBy/>
  <dcterms:modified xsi:type="dcterms:W3CDTF">2024-05-01T08:12:48Z</dcterms:modified>
  <cp:revision>396</cp:revision>
  <dc:subject/>
  <dc:title/>
</cp:coreProperties>
</file>

<file path=docProps/custom.xml><?xml version="1.0" encoding="utf-8"?>
<Properties xmlns="http://schemas.openxmlformats.org/officeDocument/2006/custom-properties" xmlns:vt="http://schemas.openxmlformats.org/officeDocument/2006/docPropsVTypes"/>
</file>